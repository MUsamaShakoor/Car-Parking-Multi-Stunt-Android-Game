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074C" w14:textId="77777777" w:rsidR="00251DD0" w:rsidRDefault="00251DD0"/>
    <w:tbl>
      <w:tblPr>
        <w:tblStyle w:val="aa"/>
        <w:tblW w:w="8820" w:type="dxa"/>
        <w:jc w:val="center"/>
        <w:tblLayout w:type="fixed"/>
        <w:tblLook w:val="0000" w:firstRow="0" w:lastRow="0" w:firstColumn="0" w:lastColumn="0" w:noHBand="0" w:noVBand="0"/>
      </w:tblPr>
      <w:tblGrid>
        <w:gridCol w:w="8820"/>
      </w:tblGrid>
      <w:tr w:rsidR="00251DD0" w14:paraId="2F38C4AB" w14:textId="77777777">
        <w:trPr>
          <w:trHeight w:val="12085"/>
          <w:jc w:val="center"/>
        </w:trPr>
        <w:tc>
          <w:tcPr>
            <w:tcW w:w="8820" w:type="dxa"/>
          </w:tcPr>
          <w:p w14:paraId="38FBC2C1" w14:textId="77777777" w:rsidR="00251DD0" w:rsidRDefault="00251DD0">
            <w:pPr>
              <w:pStyle w:val="Title"/>
              <w:pBdr>
                <w:bottom w:val="single" w:sz="4" w:space="1" w:color="000000"/>
              </w:pBdr>
              <w:rPr>
                <w:rFonts w:ascii="Verdana" w:eastAsia="Verdana" w:hAnsi="Verdana" w:cs="Verdana"/>
              </w:rPr>
            </w:pPr>
          </w:p>
          <w:p w14:paraId="2D6B3F48" w14:textId="77777777" w:rsidR="00251DD0" w:rsidRDefault="009C0DFD">
            <w:pPr>
              <w:pStyle w:val="Title"/>
              <w:pBdr>
                <w:bottom w:val="single" w:sz="4" w:space="1" w:color="000000"/>
              </w:pBdr>
              <w:rPr>
                <w:rFonts w:ascii="Verdana" w:eastAsia="Verdana" w:hAnsi="Verdana" w:cs="Verdana"/>
              </w:rPr>
            </w:pPr>
            <w:r>
              <w:rPr>
                <w:rFonts w:ascii="Verdana" w:eastAsia="Verdana" w:hAnsi="Verdana" w:cs="Verdana"/>
                <w:sz w:val="36"/>
                <w:szCs w:val="36"/>
              </w:rPr>
              <w:t>Software Design Specification</w:t>
            </w:r>
          </w:p>
          <w:p w14:paraId="0667667B" w14:textId="77777777" w:rsidR="00251DD0" w:rsidRDefault="00251DD0">
            <w:pPr>
              <w:pBdr>
                <w:top w:val="nil"/>
                <w:left w:val="nil"/>
                <w:bottom w:val="nil"/>
                <w:right w:val="nil"/>
                <w:between w:val="nil"/>
              </w:pBdr>
              <w:rPr>
                <w:rFonts w:ascii="Arial" w:eastAsia="Arial" w:hAnsi="Arial" w:cs="Arial"/>
                <w:b/>
                <w:color w:val="000000"/>
                <w:sz w:val="28"/>
                <w:szCs w:val="28"/>
              </w:rPr>
            </w:pPr>
          </w:p>
          <w:p w14:paraId="47D32E70" w14:textId="77777777" w:rsidR="00251DD0" w:rsidRDefault="00251DD0">
            <w:pPr>
              <w:pBdr>
                <w:top w:val="nil"/>
                <w:left w:val="nil"/>
                <w:bottom w:val="nil"/>
                <w:right w:val="nil"/>
                <w:between w:val="nil"/>
              </w:pBdr>
              <w:rPr>
                <w:rFonts w:ascii="Arial" w:eastAsia="Arial" w:hAnsi="Arial" w:cs="Arial"/>
                <w:b/>
                <w:color w:val="000000"/>
                <w:sz w:val="28"/>
                <w:szCs w:val="28"/>
              </w:rPr>
            </w:pPr>
          </w:p>
          <w:p w14:paraId="0BA9498B" w14:textId="77777777" w:rsidR="00251DD0" w:rsidRDefault="009C0DFD">
            <w:pPr>
              <w:pBdr>
                <w:top w:val="nil"/>
                <w:left w:val="nil"/>
                <w:bottom w:val="nil"/>
                <w:right w:val="nil"/>
                <w:between w:val="nil"/>
              </w:pBdr>
              <w:jc w:val="center"/>
              <w:rPr>
                <w:rFonts w:ascii="Arial" w:eastAsia="Arial" w:hAnsi="Arial" w:cs="Arial"/>
                <w:b/>
                <w:color w:val="000000"/>
                <w:sz w:val="28"/>
                <w:szCs w:val="28"/>
              </w:rPr>
            </w:pPr>
            <w:r>
              <w:rPr>
                <w:rFonts w:ascii="Arial" w:eastAsia="Arial" w:hAnsi="Arial" w:cs="Arial"/>
                <w:b/>
                <w:color w:val="000000"/>
                <w:sz w:val="28"/>
                <w:szCs w:val="28"/>
              </w:rPr>
              <w:t>&lt;</w:t>
            </w:r>
            <w:r>
              <w:rPr>
                <w:rFonts w:ascii="Arial" w:eastAsia="Arial" w:hAnsi="Arial" w:cs="Arial"/>
                <w:b/>
                <w:color w:val="000000"/>
                <w:sz w:val="36"/>
                <w:szCs w:val="36"/>
              </w:rPr>
              <w:t xml:space="preserve"> Car Parking </w:t>
            </w:r>
            <w:r>
              <w:rPr>
                <w:rFonts w:ascii="Arial" w:eastAsia="Arial" w:hAnsi="Arial" w:cs="Arial"/>
                <w:b/>
                <w:sz w:val="36"/>
                <w:szCs w:val="36"/>
              </w:rPr>
              <w:t xml:space="preserve">Multi stunt </w:t>
            </w:r>
            <w:r>
              <w:rPr>
                <w:rFonts w:ascii="Arial" w:eastAsia="Arial" w:hAnsi="Arial" w:cs="Arial"/>
                <w:b/>
                <w:color w:val="000000"/>
                <w:sz w:val="36"/>
                <w:szCs w:val="36"/>
              </w:rPr>
              <w:t>Game</w:t>
            </w:r>
            <w:r>
              <w:rPr>
                <w:rFonts w:ascii="Arial" w:eastAsia="Arial" w:hAnsi="Arial" w:cs="Arial"/>
                <w:b/>
                <w:color w:val="000000"/>
                <w:sz w:val="28"/>
                <w:szCs w:val="28"/>
              </w:rPr>
              <w:t xml:space="preserve"> &gt;</w:t>
            </w:r>
          </w:p>
          <w:p w14:paraId="78771E94" w14:textId="6450BE05" w:rsidR="00251DD0" w:rsidRDefault="00251DD0">
            <w:pPr>
              <w:pBdr>
                <w:top w:val="nil"/>
                <w:left w:val="nil"/>
                <w:bottom w:val="nil"/>
                <w:right w:val="nil"/>
                <w:between w:val="nil"/>
              </w:pBdr>
              <w:jc w:val="center"/>
              <w:rPr>
                <w:rFonts w:ascii="Arial" w:eastAsia="Arial" w:hAnsi="Arial" w:cs="Arial"/>
                <w:b/>
                <w:color w:val="000000"/>
                <w:sz w:val="28"/>
                <w:szCs w:val="28"/>
              </w:rPr>
            </w:pPr>
          </w:p>
          <w:p w14:paraId="0CDCFFBE" w14:textId="77777777" w:rsidR="00251DD0" w:rsidRDefault="00251DD0">
            <w:pPr>
              <w:pBdr>
                <w:top w:val="nil"/>
                <w:left w:val="nil"/>
                <w:bottom w:val="nil"/>
                <w:right w:val="nil"/>
                <w:between w:val="nil"/>
              </w:pBdr>
              <w:rPr>
                <w:rFonts w:ascii="Arial" w:eastAsia="Arial" w:hAnsi="Arial" w:cs="Arial"/>
                <w:b/>
                <w:color w:val="000000"/>
                <w:sz w:val="28"/>
                <w:szCs w:val="28"/>
              </w:rPr>
            </w:pPr>
          </w:p>
          <w:p w14:paraId="154BC5C3" w14:textId="77777777" w:rsidR="00251DD0" w:rsidRDefault="00251DD0">
            <w:pPr>
              <w:pBdr>
                <w:top w:val="nil"/>
                <w:left w:val="nil"/>
                <w:bottom w:val="nil"/>
                <w:right w:val="nil"/>
                <w:between w:val="nil"/>
              </w:pBdr>
              <w:rPr>
                <w:rFonts w:ascii="Arial" w:eastAsia="Arial" w:hAnsi="Arial" w:cs="Arial"/>
                <w:b/>
                <w:color w:val="000000"/>
              </w:rPr>
            </w:pPr>
          </w:p>
          <w:p w14:paraId="16EE83FD" w14:textId="77777777" w:rsidR="00251DD0" w:rsidRDefault="009C0DFD">
            <w:pPr>
              <w:rPr>
                <w:rFonts w:ascii="Arial Black" w:eastAsia="Arial Black" w:hAnsi="Arial Black" w:cs="Arial Black"/>
              </w:rPr>
            </w:pPr>
            <w:r>
              <w:rPr>
                <w:rFonts w:ascii="Arial Black" w:eastAsia="Arial Black" w:hAnsi="Arial Black" w:cs="Arial Black"/>
              </w:rPr>
              <w:t>Project Code:</w:t>
            </w:r>
          </w:p>
          <w:p w14:paraId="574A3296" w14:textId="16471582" w:rsidR="00251DD0" w:rsidRDefault="009C0DFD">
            <w:r>
              <w:t xml:space="preserve">          </w:t>
            </w:r>
            <w:r w:rsidR="00D53321">
              <w:t xml:space="preserve">                       </w:t>
            </w:r>
            <w:r>
              <w:t xml:space="preserve"> </w:t>
            </w:r>
            <w:r w:rsidR="00F41C2B">
              <w:t xml:space="preserve">CS Regular </w:t>
            </w:r>
            <w:r w:rsidR="00577AFF">
              <w:t>9</w:t>
            </w:r>
            <w:r w:rsidR="00F41C2B">
              <w:t xml:space="preserve"> (CSR</w:t>
            </w:r>
            <w:r w:rsidR="00577AFF">
              <w:t>9</w:t>
            </w:r>
            <w:r w:rsidR="00F41C2B">
              <w:t>)</w:t>
            </w:r>
          </w:p>
          <w:p w14:paraId="54838EBD" w14:textId="77777777" w:rsidR="00251DD0" w:rsidRDefault="00251DD0">
            <w:pPr>
              <w:rPr>
                <w:rFonts w:ascii="Arial Black" w:eastAsia="Arial Black" w:hAnsi="Arial Black" w:cs="Arial Black"/>
              </w:rPr>
            </w:pPr>
          </w:p>
          <w:p w14:paraId="5607D83A" w14:textId="77777777" w:rsidR="00251DD0" w:rsidRDefault="009C0DFD">
            <w:pPr>
              <w:rPr>
                <w:rFonts w:ascii="Arial Black" w:eastAsia="Arial Black" w:hAnsi="Arial Black" w:cs="Arial Black"/>
              </w:rPr>
            </w:pPr>
            <w:r>
              <w:rPr>
                <w:rFonts w:ascii="Arial Black" w:eastAsia="Arial Black" w:hAnsi="Arial Black" w:cs="Arial Black"/>
              </w:rPr>
              <w:t>Internal Advisor:</w:t>
            </w:r>
          </w:p>
          <w:p w14:paraId="05FF14AC" w14:textId="77777777" w:rsidR="00251DD0" w:rsidRDefault="00251DD0">
            <w:pPr>
              <w:rPr>
                <w:rFonts w:ascii="Arial Black" w:eastAsia="Arial Black" w:hAnsi="Arial Black" w:cs="Arial Black"/>
              </w:rPr>
            </w:pPr>
          </w:p>
          <w:p w14:paraId="25C8B7AB" w14:textId="77777777" w:rsidR="00251DD0" w:rsidRDefault="00251DD0">
            <w:pPr>
              <w:rPr>
                <w:rFonts w:ascii="Arial Black" w:eastAsia="Arial Black" w:hAnsi="Arial Black" w:cs="Arial Black"/>
              </w:rPr>
            </w:pPr>
          </w:p>
          <w:p w14:paraId="203AE2E8" w14:textId="77777777" w:rsidR="00251DD0" w:rsidRDefault="009C0DFD">
            <w:pPr>
              <w:rPr>
                <w:rFonts w:ascii="Arial Black" w:eastAsia="Arial Black" w:hAnsi="Arial Black" w:cs="Arial Black"/>
              </w:rPr>
            </w:pPr>
            <w:r>
              <w:rPr>
                <w:rFonts w:ascii="Arial Black" w:eastAsia="Arial Black" w:hAnsi="Arial Black" w:cs="Arial Black"/>
              </w:rPr>
              <w:t>External Advisor:</w:t>
            </w:r>
          </w:p>
          <w:p w14:paraId="0E1F9236" w14:textId="77777777" w:rsidR="00251DD0" w:rsidRDefault="00251DD0">
            <w:pPr>
              <w:rPr>
                <w:rFonts w:ascii="Arial Black" w:eastAsia="Arial Black" w:hAnsi="Arial Black" w:cs="Arial Black"/>
              </w:rPr>
            </w:pPr>
          </w:p>
          <w:p w14:paraId="6C38D05F" w14:textId="77777777" w:rsidR="00251DD0" w:rsidRDefault="00251DD0">
            <w:pPr>
              <w:rPr>
                <w:rFonts w:ascii="Arial Black" w:eastAsia="Arial Black" w:hAnsi="Arial Black" w:cs="Arial Black"/>
              </w:rPr>
            </w:pPr>
          </w:p>
          <w:p w14:paraId="5A9EB389" w14:textId="09C62241" w:rsidR="00251DD0" w:rsidRDefault="009C0DFD">
            <w:pPr>
              <w:rPr>
                <w:rFonts w:ascii="Arial Black" w:eastAsia="Arial Black" w:hAnsi="Arial Black" w:cs="Arial Black"/>
              </w:rPr>
            </w:pPr>
            <w:r>
              <w:rPr>
                <w:rFonts w:ascii="Arial Black" w:eastAsia="Arial Black" w:hAnsi="Arial Black" w:cs="Arial Black"/>
              </w:rPr>
              <w:t>Project Manager:</w:t>
            </w:r>
          </w:p>
          <w:p w14:paraId="111CDB94" w14:textId="24D636B6" w:rsidR="00F41C2B" w:rsidRPr="00F41C2B" w:rsidRDefault="00F41C2B" w:rsidP="00F41C2B">
            <w:pPr>
              <w:pStyle w:val="TOC1"/>
            </w:pPr>
            <w:r w:rsidRPr="00F41C2B">
              <w:t xml:space="preserve">                           </w:t>
            </w:r>
            <w:r>
              <w:t xml:space="preserve">       </w:t>
            </w:r>
            <w:r w:rsidRPr="00F41C2B">
              <w:t xml:space="preserve">  Sir Saad Razzaq</w:t>
            </w:r>
          </w:p>
          <w:p w14:paraId="4CC7482A" w14:textId="77777777" w:rsidR="00251DD0" w:rsidRDefault="00251DD0">
            <w:pPr>
              <w:rPr>
                <w:rFonts w:ascii="Arial Black" w:eastAsia="Arial Black" w:hAnsi="Arial Black" w:cs="Arial Black"/>
              </w:rPr>
            </w:pPr>
          </w:p>
          <w:p w14:paraId="142858F0" w14:textId="77777777" w:rsidR="00251DD0" w:rsidRDefault="009C0DFD">
            <w:pPr>
              <w:rPr>
                <w:rFonts w:ascii="Arial Black" w:eastAsia="Arial Black" w:hAnsi="Arial Black" w:cs="Arial Black"/>
              </w:rPr>
            </w:pPr>
            <w:r>
              <w:rPr>
                <w:rFonts w:ascii="Arial Black" w:eastAsia="Arial Black" w:hAnsi="Arial Black" w:cs="Arial Black"/>
              </w:rPr>
              <w:t>Project Team:</w:t>
            </w:r>
          </w:p>
          <w:p w14:paraId="03680E37" w14:textId="05B7C1F5" w:rsidR="003A1CB4" w:rsidRDefault="00F41C2B" w:rsidP="003A1CB4">
            <w:r>
              <w:t xml:space="preserve">                              </w:t>
            </w:r>
            <w:r w:rsidR="003A1CB4">
              <w:t>Team Lead: M Usama Shakoor (BSCSF18M031)</w:t>
            </w:r>
          </w:p>
          <w:p w14:paraId="49F60941" w14:textId="1782A16E" w:rsidR="003A1CB4" w:rsidRDefault="00F41C2B" w:rsidP="003A1CB4">
            <w:r>
              <w:t xml:space="preserve">                              </w:t>
            </w:r>
            <w:r w:rsidR="003A1CB4">
              <w:t>Team Member: Mubeen Saleem (BSCSF18M024)</w:t>
            </w:r>
          </w:p>
          <w:p w14:paraId="6B281B5A" w14:textId="77777777" w:rsidR="00251DD0" w:rsidRDefault="00251DD0">
            <w:pPr>
              <w:rPr>
                <w:rFonts w:ascii="Arial Black" w:eastAsia="Arial Black" w:hAnsi="Arial Black" w:cs="Arial Black"/>
              </w:rPr>
            </w:pPr>
          </w:p>
          <w:p w14:paraId="62FBB20A" w14:textId="77777777" w:rsidR="00F41C2B" w:rsidRDefault="009C0DFD">
            <w:pPr>
              <w:rPr>
                <w:rFonts w:ascii="Arial Black" w:eastAsia="Arial Black" w:hAnsi="Arial Black" w:cs="Arial Black"/>
              </w:rPr>
            </w:pPr>
            <w:r>
              <w:rPr>
                <w:rFonts w:ascii="Arial Black" w:eastAsia="Arial Black" w:hAnsi="Arial Black" w:cs="Arial Black"/>
              </w:rPr>
              <w:t>Submission Date:</w:t>
            </w:r>
            <w:r w:rsidR="00F629B3">
              <w:rPr>
                <w:rFonts w:ascii="Arial Black" w:eastAsia="Arial Black" w:hAnsi="Arial Black" w:cs="Arial Black"/>
              </w:rPr>
              <w:t xml:space="preserve">     </w:t>
            </w:r>
          </w:p>
          <w:p w14:paraId="7CAE4633" w14:textId="73127504" w:rsidR="00251DD0" w:rsidRDefault="00F41C2B">
            <w:pPr>
              <w:rPr>
                <w:rFonts w:ascii="Arial Black" w:eastAsia="Arial Black" w:hAnsi="Arial Black" w:cs="Arial Black"/>
              </w:rPr>
            </w:pPr>
            <w:r>
              <w:rPr>
                <w:rFonts w:ascii="Arial Black" w:eastAsia="Arial Black" w:hAnsi="Arial Black" w:cs="Arial Black"/>
              </w:rPr>
              <w:t xml:space="preserve">                           </w:t>
            </w:r>
            <w:r w:rsidR="00F629B3" w:rsidRPr="00F629B3">
              <w:rPr>
                <w:rFonts w:eastAsia="Arial Black"/>
              </w:rPr>
              <w:t xml:space="preserve">January </w:t>
            </w:r>
            <w:r>
              <w:rPr>
                <w:rFonts w:eastAsia="Arial Black"/>
              </w:rPr>
              <w:t>26</w:t>
            </w:r>
            <w:r w:rsidR="00F629B3" w:rsidRPr="00F629B3">
              <w:rPr>
                <w:rFonts w:eastAsia="Arial Black"/>
              </w:rPr>
              <w:t>, 2022</w:t>
            </w:r>
          </w:p>
          <w:p w14:paraId="15CF75BB" w14:textId="1B387D1F" w:rsidR="00F629B3" w:rsidRDefault="00F629B3"/>
          <w:p w14:paraId="44C81221" w14:textId="558ACD43" w:rsidR="00251DD0" w:rsidRDefault="00251DD0">
            <w:pPr>
              <w:pBdr>
                <w:top w:val="nil"/>
                <w:left w:val="nil"/>
                <w:bottom w:val="nil"/>
                <w:right w:val="nil"/>
                <w:between w:val="nil"/>
              </w:pBdr>
              <w:rPr>
                <w:rFonts w:ascii="Arial" w:eastAsia="Arial" w:hAnsi="Arial" w:cs="Arial"/>
                <w:b/>
                <w:color w:val="000000"/>
                <w:sz w:val="28"/>
                <w:szCs w:val="28"/>
              </w:rPr>
            </w:pPr>
          </w:p>
          <w:p w14:paraId="4A6C62B7" w14:textId="7D0D3266" w:rsidR="00251DD0" w:rsidRDefault="00251DD0">
            <w:pPr>
              <w:pBdr>
                <w:top w:val="nil"/>
                <w:left w:val="nil"/>
                <w:bottom w:val="nil"/>
                <w:right w:val="nil"/>
                <w:between w:val="nil"/>
              </w:pBdr>
              <w:rPr>
                <w:rFonts w:ascii="Arial" w:eastAsia="Arial" w:hAnsi="Arial" w:cs="Arial"/>
                <w:b/>
                <w:color w:val="000000"/>
                <w:sz w:val="28"/>
                <w:szCs w:val="28"/>
              </w:rPr>
            </w:pPr>
          </w:p>
          <w:p w14:paraId="3B13E172" w14:textId="475BE083" w:rsidR="00251DD0" w:rsidRDefault="00251DD0">
            <w:pPr>
              <w:pBdr>
                <w:top w:val="nil"/>
                <w:left w:val="nil"/>
                <w:bottom w:val="nil"/>
                <w:right w:val="nil"/>
                <w:between w:val="nil"/>
              </w:pBdr>
              <w:rPr>
                <w:rFonts w:ascii="Arial" w:eastAsia="Arial" w:hAnsi="Arial" w:cs="Arial"/>
                <w:b/>
                <w:color w:val="000000"/>
                <w:sz w:val="28"/>
                <w:szCs w:val="28"/>
              </w:rPr>
            </w:pPr>
          </w:p>
          <w:p w14:paraId="04BC9986" w14:textId="0F5B101D" w:rsidR="00251DD0" w:rsidRDefault="00251DD0">
            <w:pPr>
              <w:pBdr>
                <w:top w:val="nil"/>
                <w:left w:val="nil"/>
                <w:bottom w:val="nil"/>
                <w:right w:val="nil"/>
                <w:between w:val="nil"/>
              </w:pBdr>
              <w:rPr>
                <w:rFonts w:ascii="Arial" w:eastAsia="Arial" w:hAnsi="Arial" w:cs="Arial"/>
                <w:b/>
                <w:color w:val="000000"/>
                <w:sz w:val="28"/>
                <w:szCs w:val="28"/>
              </w:rPr>
            </w:pPr>
          </w:p>
          <w:p w14:paraId="525A6B9E" w14:textId="7CEED5E5" w:rsidR="00251DD0" w:rsidRDefault="00251DD0">
            <w:pPr>
              <w:pBdr>
                <w:top w:val="nil"/>
                <w:left w:val="nil"/>
                <w:bottom w:val="nil"/>
                <w:right w:val="nil"/>
                <w:between w:val="nil"/>
              </w:pBdr>
              <w:rPr>
                <w:rFonts w:ascii="Arial" w:eastAsia="Arial" w:hAnsi="Arial" w:cs="Arial"/>
                <w:b/>
                <w:color w:val="000000"/>
                <w:sz w:val="28"/>
                <w:szCs w:val="28"/>
              </w:rPr>
            </w:pPr>
          </w:p>
          <w:p w14:paraId="7190AF3E" w14:textId="569FE3DE" w:rsidR="00E7453B" w:rsidRDefault="00E7453B">
            <w:pPr>
              <w:pBdr>
                <w:top w:val="nil"/>
                <w:left w:val="nil"/>
                <w:bottom w:val="nil"/>
                <w:right w:val="nil"/>
                <w:between w:val="nil"/>
              </w:pBdr>
              <w:rPr>
                <w:rFonts w:ascii="Arial" w:eastAsia="Arial" w:hAnsi="Arial" w:cs="Arial"/>
                <w:b/>
                <w:color w:val="000000"/>
                <w:sz w:val="28"/>
                <w:szCs w:val="28"/>
              </w:rPr>
            </w:pPr>
          </w:p>
          <w:p w14:paraId="4EF5AFB6" w14:textId="521F7602" w:rsidR="00E7453B" w:rsidRDefault="00E7453B">
            <w:pPr>
              <w:pBdr>
                <w:top w:val="nil"/>
                <w:left w:val="nil"/>
                <w:bottom w:val="nil"/>
                <w:right w:val="nil"/>
                <w:between w:val="nil"/>
              </w:pBdr>
              <w:rPr>
                <w:rFonts w:ascii="Arial" w:eastAsia="Arial" w:hAnsi="Arial" w:cs="Arial"/>
                <w:b/>
                <w:color w:val="000000"/>
                <w:sz w:val="28"/>
                <w:szCs w:val="28"/>
              </w:rPr>
            </w:pPr>
          </w:p>
          <w:p w14:paraId="1BFF17E6" w14:textId="77777777" w:rsidR="00E7453B" w:rsidRDefault="00E7453B">
            <w:pPr>
              <w:pBdr>
                <w:top w:val="nil"/>
                <w:left w:val="nil"/>
                <w:bottom w:val="nil"/>
                <w:right w:val="nil"/>
                <w:between w:val="nil"/>
              </w:pBdr>
              <w:rPr>
                <w:rFonts w:ascii="Arial" w:eastAsia="Arial" w:hAnsi="Arial" w:cs="Arial"/>
                <w:b/>
                <w:color w:val="000000"/>
                <w:sz w:val="28"/>
                <w:szCs w:val="28"/>
              </w:rPr>
            </w:pPr>
          </w:p>
          <w:p w14:paraId="71DF603E" w14:textId="1148229D" w:rsidR="00251DD0" w:rsidRPr="001517C5" w:rsidRDefault="009C0DFD" w:rsidP="001517C5">
            <w:bookmarkStart w:id="0" w:name="_Toc92609293"/>
            <w:r w:rsidRPr="00F629B3">
              <w:t xml:space="preserve">           </w:t>
            </w:r>
            <w:bookmarkEnd w:id="0"/>
          </w:p>
          <w:p w14:paraId="217C0E2E" w14:textId="25CCD6DE" w:rsidR="00251DD0" w:rsidRDefault="009C0DFD" w:rsidP="001517C5">
            <w:pPr>
              <w:rPr>
                <w:rFonts w:ascii="Arial" w:eastAsia="Arial" w:hAnsi="Arial" w:cs="Arial"/>
                <w:b/>
                <w:color w:val="000000"/>
                <w:sz w:val="28"/>
                <w:szCs w:val="28"/>
              </w:rPr>
            </w:pPr>
            <w:r w:rsidRPr="001517C5">
              <w:rPr>
                <w:rFonts w:eastAsia="Arial"/>
              </w:rPr>
              <w:t xml:space="preserve">                                                        </w:t>
            </w:r>
            <w:r w:rsidR="00F629B3" w:rsidRPr="001517C5">
              <w:rPr>
                <w:rFonts w:eastAsia="Arial"/>
              </w:rPr>
              <w:t xml:space="preserve">          </w:t>
            </w:r>
          </w:p>
        </w:tc>
      </w:tr>
    </w:tbl>
    <w:p w14:paraId="2FDD9250" w14:textId="77777777" w:rsidR="00251DD0" w:rsidRDefault="00251DD0">
      <w:bookmarkStart w:id="1" w:name="_heading=h.gjdgxs" w:colFirst="0" w:colLast="0"/>
      <w:bookmarkEnd w:id="1"/>
    </w:p>
    <w:p w14:paraId="0D2A330C" w14:textId="27A8D58D" w:rsidR="00251DD0" w:rsidRDefault="00251DD0" w:rsidP="00F41C2B">
      <w:pPr>
        <w:pStyle w:val="TOC1"/>
        <w:rPr>
          <w:ins w:id="2" w:author="Farrukh Saleem" w:date="2002-03-05T10:12:00Z"/>
          <w:del w:id="3" w:author="maryum" w:date="2002-08-13T11:11:00Z"/>
        </w:rPr>
      </w:pPr>
    </w:p>
    <w:p w14:paraId="032B5007" w14:textId="5BDFD351" w:rsidR="00D114D3" w:rsidRDefault="00D114D3" w:rsidP="00F41C2B">
      <w:pPr>
        <w:pStyle w:val="TOC1"/>
      </w:pPr>
      <w:bookmarkStart w:id="4" w:name="_heading=h.30j0zll" w:colFirst="0" w:colLast="0"/>
      <w:bookmarkEnd w:id="4"/>
    </w:p>
    <w:sdt>
      <w:sdtPr>
        <w:rPr>
          <w:rFonts w:ascii="Times New Roman" w:eastAsia="Times New Roman" w:hAnsi="Times New Roman" w:cs="Times New Roman"/>
          <w:color w:val="auto"/>
          <w:sz w:val="24"/>
          <w:szCs w:val="24"/>
          <w:lang w:eastAsia="en-PK"/>
        </w:rPr>
        <w:id w:val="-2090758238"/>
        <w:docPartObj>
          <w:docPartGallery w:val="Table of Contents"/>
          <w:docPartUnique/>
        </w:docPartObj>
      </w:sdtPr>
      <w:sdtEndPr>
        <w:rPr>
          <w:b/>
          <w:bCs/>
          <w:noProof/>
        </w:rPr>
      </w:sdtEndPr>
      <w:sdtContent>
        <w:p w14:paraId="78A10656" w14:textId="582294BF" w:rsidR="003E0964" w:rsidRDefault="003E0964">
          <w:pPr>
            <w:pStyle w:val="TOCHeading"/>
          </w:pPr>
          <w:r>
            <w:t>Table of Contents</w:t>
          </w:r>
        </w:p>
        <w:p w14:paraId="6578679D" w14:textId="73E24ECF" w:rsidR="00B7148F" w:rsidRDefault="003E0964">
          <w:pPr>
            <w:pStyle w:val="TOC1"/>
            <w:tabs>
              <w:tab w:val="right" w:leader="dot" w:pos="9350"/>
            </w:tabs>
            <w:rPr>
              <w:rFonts w:asciiTheme="minorHAnsi" w:eastAsiaTheme="minorEastAsia" w:hAnsiTheme="minorHAnsi" w:cstheme="minorBidi"/>
              <w:noProof/>
              <w:sz w:val="22"/>
              <w:szCs w:val="22"/>
              <w:lang w:val="en-PK"/>
            </w:rPr>
          </w:pPr>
          <w:r>
            <w:fldChar w:fldCharType="begin"/>
          </w:r>
          <w:r>
            <w:instrText xml:space="preserve"> TOC \o "1-3" \h \z \u </w:instrText>
          </w:r>
          <w:r>
            <w:fldChar w:fldCharType="separate"/>
          </w:r>
          <w:hyperlink w:anchor="_Toc93861579" w:history="1">
            <w:r w:rsidR="00B7148F" w:rsidRPr="00892DAE">
              <w:rPr>
                <w:rStyle w:val="Hyperlink"/>
                <w:noProof/>
              </w:rPr>
              <w:t>Document Information</w:t>
            </w:r>
            <w:r w:rsidR="00B7148F">
              <w:rPr>
                <w:noProof/>
                <w:webHidden/>
              </w:rPr>
              <w:tab/>
            </w:r>
            <w:r w:rsidR="00B7148F">
              <w:rPr>
                <w:noProof/>
                <w:webHidden/>
              </w:rPr>
              <w:fldChar w:fldCharType="begin"/>
            </w:r>
            <w:r w:rsidR="00B7148F">
              <w:rPr>
                <w:noProof/>
                <w:webHidden/>
              </w:rPr>
              <w:instrText xml:space="preserve"> PAGEREF _Toc93861579 \h </w:instrText>
            </w:r>
            <w:r w:rsidR="00B7148F">
              <w:rPr>
                <w:noProof/>
                <w:webHidden/>
              </w:rPr>
            </w:r>
            <w:r w:rsidR="00B7148F">
              <w:rPr>
                <w:noProof/>
                <w:webHidden/>
              </w:rPr>
              <w:fldChar w:fldCharType="separate"/>
            </w:r>
            <w:r w:rsidR="00B7148F">
              <w:rPr>
                <w:noProof/>
                <w:webHidden/>
              </w:rPr>
              <w:t>4</w:t>
            </w:r>
            <w:r w:rsidR="00B7148F">
              <w:rPr>
                <w:noProof/>
                <w:webHidden/>
              </w:rPr>
              <w:fldChar w:fldCharType="end"/>
            </w:r>
          </w:hyperlink>
        </w:p>
        <w:p w14:paraId="572BCFFF" w14:textId="670C8CC8"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80" w:history="1">
            <w:r w:rsidR="00B7148F" w:rsidRPr="00892DAE">
              <w:rPr>
                <w:rStyle w:val="Hyperlink"/>
                <w:noProof/>
              </w:rPr>
              <w:t>Definition of Terms, Acronyms and Abbreviations</w:t>
            </w:r>
            <w:r w:rsidR="00B7148F">
              <w:rPr>
                <w:noProof/>
                <w:webHidden/>
              </w:rPr>
              <w:tab/>
            </w:r>
            <w:r w:rsidR="00B7148F">
              <w:rPr>
                <w:noProof/>
                <w:webHidden/>
              </w:rPr>
              <w:fldChar w:fldCharType="begin"/>
            </w:r>
            <w:r w:rsidR="00B7148F">
              <w:rPr>
                <w:noProof/>
                <w:webHidden/>
              </w:rPr>
              <w:instrText xml:space="preserve"> PAGEREF _Toc93861580 \h </w:instrText>
            </w:r>
            <w:r w:rsidR="00B7148F">
              <w:rPr>
                <w:noProof/>
                <w:webHidden/>
              </w:rPr>
            </w:r>
            <w:r w:rsidR="00B7148F">
              <w:rPr>
                <w:noProof/>
                <w:webHidden/>
              </w:rPr>
              <w:fldChar w:fldCharType="separate"/>
            </w:r>
            <w:r w:rsidR="00B7148F">
              <w:rPr>
                <w:noProof/>
                <w:webHidden/>
              </w:rPr>
              <w:t>4</w:t>
            </w:r>
            <w:r w:rsidR="00B7148F">
              <w:rPr>
                <w:noProof/>
                <w:webHidden/>
              </w:rPr>
              <w:fldChar w:fldCharType="end"/>
            </w:r>
          </w:hyperlink>
        </w:p>
        <w:p w14:paraId="46D73AEF" w14:textId="18DC30E6"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81" w:history="1">
            <w:r w:rsidR="00B7148F" w:rsidRPr="00892DAE">
              <w:rPr>
                <w:rStyle w:val="Hyperlink"/>
                <w:noProof/>
              </w:rPr>
              <w:t>1.Abstract</w:t>
            </w:r>
            <w:r w:rsidR="00B7148F">
              <w:rPr>
                <w:noProof/>
                <w:webHidden/>
              </w:rPr>
              <w:tab/>
            </w:r>
            <w:r w:rsidR="00B7148F">
              <w:rPr>
                <w:noProof/>
                <w:webHidden/>
              </w:rPr>
              <w:fldChar w:fldCharType="begin"/>
            </w:r>
            <w:r w:rsidR="00B7148F">
              <w:rPr>
                <w:noProof/>
                <w:webHidden/>
              </w:rPr>
              <w:instrText xml:space="preserve"> PAGEREF _Toc93861581 \h </w:instrText>
            </w:r>
            <w:r w:rsidR="00B7148F">
              <w:rPr>
                <w:noProof/>
                <w:webHidden/>
              </w:rPr>
            </w:r>
            <w:r w:rsidR="00B7148F">
              <w:rPr>
                <w:noProof/>
                <w:webHidden/>
              </w:rPr>
              <w:fldChar w:fldCharType="separate"/>
            </w:r>
            <w:r w:rsidR="00B7148F">
              <w:rPr>
                <w:noProof/>
                <w:webHidden/>
              </w:rPr>
              <w:t>5</w:t>
            </w:r>
            <w:r w:rsidR="00B7148F">
              <w:rPr>
                <w:noProof/>
                <w:webHidden/>
              </w:rPr>
              <w:fldChar w:fldCharType="end"/>
            </w:r>
          </w:hyperlink>
        </w:p>
        <w:p w14:paraId="49FCBFBC" w14:textId="0585E324"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82" w:history="1">
            <w:r w:rsidR="00B7148F" w:rsidRPr="00892DAE">
              <w:rPr>
                <w:rStyle w:val="Hyperlink"/>
                <w:noProof/>
              </w:rPr>
              <w:t>2.Purpose of Document</w:t>
            </w:r>
            <w:r w:rsidR="00B7148F">
              <w:rPr>
                <w:noProof/>
                <w:webHidden/>
              </w:rPr>
              <w:tab/>
            </w:r>
            <w:r w:rsidR="00B7148F">
              <w:rPr>
                <w:noProof/>
                <w:webHidden/>
              </w:rPr>
              <w:fldChar w:fldCharType="begin"/>
            </w:r>
            <w:r w:rsidR="00B7148F">
              <w:rPr>
                <w:noProof/>
                <w:webHidden/>
              </w:rPr>
              <w:instrText xml:space="preserve"> PAGEREF _Toc93861582 \h </w:instrText>
            </w:r>
            <w:r w:rsidR="00B7148F">
              <w:rPr>
                <w:noProof/>
                <w:webHidden/>
              </w:rPr>
            </w:r>
            <w:r w:rsidR="00B7148F">
              <w:rPr>
                <w:noProof/>
                <w:webHidden/>
              </w:rPr>
              <w:fldChar w:fldCharType="separate"/>
            </w:r>
            <w:r w:rsidR="00B7148F">
              <w:rPr>
                <w:noProof/>
                <w:webHidden/>
              </w:rPr>
              <w:t>5</w:t>
            </w:r>
            <w:r w:rsidR="00B7148F">
              <w:rPr>
                <w:noProof/>
                <w:webHidden/>
              </w:rPr>
              <w:fldChar w:fldCharType="end"/>
            </w:r>
          </w:hyperlink>
        </w:p>
        <w:p w14:paraId="00547222" w14:textId="78CEE124"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83" w:history="1">
            <w:r w:rsidR="00B7148F" w:rsidRPr="00892DAE">
              <w:rPr>
                <w:rStyle w:val="Hyperlink"/>
                <w:noProof/>
              </w:rPr>
              <w:t>3.Background and Justification</w:t>
            </w:r>
            <w:r w:rsidR="00B7148F">
              <w:rPr>
                <w:noProof/>
                <w:webHidden/>
              </w:rPr>
              <w:tab/>
            </w:r>
            <w:r w:rsidR="00B7148F">
              <w:rPr>
                <w:noProof/>
                <w:webHidden/>
              </w:rPr>
              <w:fldChar w:fldCharType="begin"/>
            </w:r>
            <w:r w:rsidR="00B7148F">
              <w:rPr>
                <w:noProof/>
                <w:webHidden/>
              </w:rPr>
              <w:instrText xml:space="preserve"> PAGEREF _Toc93861583 \h </w:instrText>
            </w:r>
            <w:r w:rsidR="00B7148F">
              <w:rPr>
                <w:noProof/>
                <w:webHidden/>
              </w:rPr>
            </w:r>
            <w:r w:rsidR="00B7148F">
              <w:rPr>
                <w:noProof/>
                <w:webHidden/>
              </w:rPr>
              <w:fldChar w:fldCharType="separate"/>
            </w:r>
            <w:r w:rsidR="00B7148F">
              <w:rPr>
                <w:noProof/>
                <w:webHidden/>
              </w:rPr>
              <w:t>5</w:t>
            </w:r>
            <w:r w:rsidR="00B7148F">
              <w:rPr>
                <w:noProof/>
                <w:webHidden/>
              </w:rPr>
              <w:fldChar w:fldCharType="end"/>
            </w:r>
          </w:hyperlink>
        </w:p>
        <w:p w14:paraId="42AB25DE" w14:textId="4F7155CD"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84" w:history="1">
            <w:r w:rsidR="00B7148F" w:rsidRPr="00892DAE">
              <w:rPr>
                <w:rStyle w:val="Hyperlink"/>
                <w:noProof/>
              </w:rPr>
              <w:t>4.Project Methodology</w:t>
            </w:r>
            <w:r w:rsidR="00B7148F">
              <w:rPr>
                <w:noProof/>
                <w:webHidden/>
              </w:rPr>
              <w:tab/>
            </w:r>
            <w:r w:rsidR="00B7148F">
              <w:rPr>
                <w:noProof/>
                <w:webHidden/>
              </w:rPr>
              <w:fldChar w:fldCharType="begin"/>
            </w:r>
            <w:r w:rsidR="00B7148F">
              <w:rPr>
                <w:noProof/>
                <w:webHidden/>
              </w:rPr>
              <w:instrText xml:space="preserve"> PAGEREF _Toc93861584 \h </w:instrText>
            </w:r>
            <w:r w:rsidR="00B7148F">
              <w:rPr>
                <w:noProof/>
                <w:webHidden/>
              </w:rPr>
            </w:r>
            <w:r w:rsidR="00B7148F">
              <w:rPr>
                <w:noProof/>
                <w:webHidden/>
              </w:rPr>
              <w:fldChar w:fldCharType="separate"/>
            </w:r>
            <w:r w:rsidR="00B7148F">
              <w:rPr>
                <w:noProof/>
                <w:webHidden/>
              </w:rPr>
              <w:t>6</w:t>
            </w:r>
            <w:r w:rsidR="00B7148F">
              <w:rPr>
                <w:noProof/>
                <w:webHidden/>
              </w:rPr>
              <w:fldChar w:fldCharType="end"/>
            </w:r>
          </w:hyperlink>
        </w:p>
        <w:p w14:paraId="3AD8933C" w14:textId="46889211"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85" w:history="1">
            <w:r w:rsidR="00B7148F" w:rsidRPr="00892DAE">
              <w:rPr>
                <w:rStyle w:val="Hyperlink"/>
                <w:noProof/>
              </w:rPr>
              <w:t>5.Project Scope</w:t>
            </w:r>
            <w:r w:rsidR="00B7148F">
              <w:rPr>
                <w:noProof/>
                <w:webHidden/>
              </w:rPr>
              <w:tab/>
            </w:r>
            <w:r w:rsidR="00B7148F">
              <w:rPr>
                <w:noProof/>
                <w:webHidden/>
              </w:rPr>
              <w:fldChar w:fldCharType="begin"/>
            </w:r>
            <w:r w:rsidR="00B7148F">
              <w:rPr>
                <w:noProof/>
                <w:webHidden/>
              </w:rPr>
              <w:instrText xml:space="preserve"> PAGEREF _Toc93861585 \h </w:instrText>
            </w:r>
            <w:r w:rsidR="00B7148F">
              <w:rPr>
                <w:noProof/>
                <w:webHidden/>
              </w:rPr>
            </w:r>
            <w:r w:rsidR="00B7148F">
              <w:rPr>
                <w:noProof/>
                <w:webHidden/>
              </w:rPr>
              <w:fldChar w:fldCharType="separate"/>
            </w:r>
            <w:r w:rsidR="00B7148F">
              <w:rPr>
                <w:noProof/>
                <w:webHidden/>
              </w:rPr>
              <w:t>7</w:t>
            </w:r>
            <w:r w:rsidR="00B7148F">
              <w:rPr>
                <w:noProof/>
                <w:webHidden/>
              </w:rPr>
              <w:fldChar w:fldCharType="end"/>
            </w:r>
          </w:hyperlink>
        </w:p>
        <w:p w14:paraId="21954801" w14:textId="22EA763D"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86" w:history="1">
            <w:r w:rsidR="00B7148F" w:rsidRPr="00892DAE">
              <w:rPr>
                <w:rStyle w:val="Hyperlink"/>
                <w:noProof/>
              </w:rPr>
              <w:t>6.High level Project Plan</w:t>
            </w:r>
            <w:r w:rsidR="00B7148F">
              <w:rPr>
                <w:noProof/>
                <w:webHidden/>
              </w:rPr>
              <w:tab/>
            </w:r>
            <w:r w:rsidR="00B7148F">
              <w:rPr>
                <w:noProof/>
                <w:webHidden/>
              </w:rPr>
              <w:fldChar w:fldCharType="begin"/>
            </w:r>
            <w:r w:rsidR="00B7148F">
              <w:rPr>
                <w:noProof/>
                <w:webHidden/>
              </w:rPr>
              <w:instrText xml:space="preserve"> PAGEREF _Toc93861586 \h </w:instrText>
            </w:r>
            <w:r w:rsidR="00B7148F">
              <w:rPr>
                <w:noProof/>
                <w:webHidden/>
              </w:rPr>
            </w:r>
            <w:r w:rsidR="00B7148F">
              <w:rPr>
                <w:noProof/>
                <w:webHidden/>
              </w:rPr>
              <w:fldChar w:fldCharType="separate"/>
            </w:r>
            <w:r w:rsidR="00B7148F">
              <w:rPr>
                <w:noProof/>
                <w:webHidden/>
              </w:rPr>
              <w:t>7</w:t>
            </w:r>
            <w:r w:rsidR="00B7148F">
              <w:rPr>
                <w:noProof/>
                <w:webHidden/>
              </w:rPr>
              <w:fldChar w:fldCharType="end"/>
            </w:r>
          </w:hyperlink>
        </w:p>
        <w:p w14:paraId="76F814B8" w14:textId="123E01A6"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87" w:history="1">
            <w:r w:rsidR="00B7148F" w:rsidRPr="00892DAE">
              <w:rPr>
                <w:rStyle w:val="Hyperlink"/>
                <w:b/>
                <w:noProof/>
              </w:rPr>
              <w:t>Key Milestones and Deliverables:</w:t>
            </w:r>
            <w:r w:rsidR="00B7148F">
              <w:rPr>
                <w:noProof/>
                <w:webHidden/>
              </w:rPr>
              <w:tab/>
            </w:r>
            <w:r w:rsidR="00B7148F">
              <w:rPr>
                <w:noProof/>
                <w:webHidden/>
              </w:rPr>
              <w:fldChar w:fldCharType="begin"/>
            </w:r>
            <w:r w:rsidR="00B7148F">
              <w:rPr>
                <w:noProof/>
                <w:webHidden/>
              </w:rPr>
              <w:instrText xml:space="preserve"> PAGEREF _Toc93861587 \h </w:instrText>
            </w:r>
            <w:r w:rsidR="00B7148F">
              <w:rPr>
                <w:noProof/>
                <w:webHidden/>
              </w:rPr>
            </w:r>
            <w:r w:rsidR="00B7148F">
              <w:rPr>
                <w:noProof/>
                <w:webHidden/>
              </w:rPr>
              <w:fldChar w:fldCharType="separate"/>
            </w:r>
            <w:r w:rsidR="00B7148F">
              <w:rPr>
                <w:noProof/>
                <w:webHidden/>
              </w:rPr>
              <w:t>7</w:t>
            </w:r>
            <w:r w:rsidR="00B7148F">
              <w:rPr>
                <w:noProof/>
                <w:webHidden/>
              </w:rPr>
              <w:fldChar w:fldCharType="end"/>
            </w:r>
          </w:hyperlink>
        </w:p>
        <w:p w14:paraId="263FC630" w14:textId="7ADFD490"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88" w:history="1">
            <w:r w:rsidR="00B7148F" w:rsidRPr="00892DAE">
              <w:rPr>
                <w:rStyle w:val="Hyperlink"/>
                <w:noProof/>
              </w:rPr>
              <w:t>1.</w:t>
            </w:r>
            <w:r w:rsidR="00B7148F">
              <w:rPr>
                <w:noProof/>
                <w:webHidden/>
              </w:rPr>
              <w:tab/>
            </w:r>
            <w:r w:rsidR="00B7148F">
              <w:rPr>
                <w:noProof/>
                <w:webHidden/>
              </w:rPr>
              <w:fldChar w:fldCharType="begin"/>
            </w:r>
            <w:r w:rsidR="00B7148F">
              <w:rPr>
                <w:noProof/>
                <w:webHidden/>
              </w:rPr>
              <w:instrText xml:space="preserve"> PAGEREF _Toc93861588 \h </w:instrText>
            </w:r>
            <w:r w:rsidR="00B7148F">
              <w:rPr>
                <w:noProof/>
                <w:webHidden/>
              </w:rPr>
            </w:r>
            <w:r w:rsidR="00B7148F">
              <w:rPr>
                <w:noProof/>
                <w:webHidden/>
              </w:rPr>
              <w:fldChar w:fldCharType="separate"/>
            </w:r>
            <w:r w:rsidR="00B7148F">
              <w:rPr>
                <w:noProof/>
                <w:webHidden/>
              </w:rPr>
              <w:t>7</w:t>
            </w:r>
            <w:r w:rsidR="00B7148F">
              <w:rPr>
                <w:noProof/>
                <w:webHidden/>
              </w:rPr>
              <w:fldChar w:fldCharType="end"/>
            </w:r>
          </w:hyperlink>
        </w:p>
        <w:p w14:paraId="77A2F647" w14:textId="728DDEBC"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89" w:history="1">
            <w:r w:rsidR="00B7148F" w:rsidRPr="00892DAE">
              <w:rPr>
                <w:rStyle w:val="Hyperlink"/>
                <w:noProof/>
              </w:rPr>
              <w:t>2.</w:t>
            </w:r>
            <w:r w:rsidR="00B7148F">
              <w:rPr>
                <w:noProof/>
                <w:webHidden/>
              </w:rPr>
              <w:tab/>
            </w:r>
            <w:r w:rsidR="00B7148F">
              <w:rPr>
                <w:noProof/>
                <w:webHidden/>
              </w:rPr>
              <w:fldChar w:fldCharType="begin"/>
            </w:r>
            <w:r w:rsidR="00B7148F">
              <w:rPr>
                <w:noProof/>
                <w:webHidden/>
              </w:rPr>
              <w:instrText xml:space="preserve"> PAGEREF _Toc93861589 \h </w:instrText>
            </w:r>
            <w:r w:rsidR="00B7148F">
              <w:rPr>
                <w:noProof/>
                <w:webHidden/>
              </w:rPr>
            </w:r>
            <w:r w:rsidR="00B7148F">
              <w:rPr>
                <w:noProof/>
                <w:webHidden/>
              </w:rPr>
              <w:fldChar w:fldCharType="separate"/>
            </w:r>
            <w:r w:rsidR="00B7148F">
              <w:rPr>
                <w:noProof/>
                <w:webHidden/>
              </w:rPr>
              <w:t>7</w:t>
            </w:r>
            <w:r w:rsidR="00B7148F">
              <w:rPr>
                <w:noProof/>
                <w:webHidden/>
              </w:rPr>
              <w:fldChar w:fldCharType="end"/>
            </w:r>
          </w:hyperlink>
        </w:p>
        <w:p w14:paraId="41CEEFA3" w14:textId="6B968B79"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90" w:history="1">
            <w:r w:rsidR="00B7148F" w:rsidRPr="00892DAE">
              <w:rPr>
                <w:rStyle w:val="Hyperlink"/>
                <w:noProof/>
              </w:rPr>
              <w:t>3.</w:t>
            </w:r>
            <w:r w:rsidR="00B7148F">
              <w:rPr>
                <w:noProof/>
                <w:webHidden/>
              </w:rPr>
              <w:tab/>
            </w:r>
            <w:r w:rsidR="00B7148F">
              <w:rPr>
                <w:noProof/>
                <w:webHidden/>
              </w:rPr>
              <w:fldChar w:fldCharType="begin"/>
            </w:r>
            <w:r w:rsidR="00B7148F">
              <w:rPr>
                <w:noProof/>
                <w:webHidden/>
              </w:rPr>
              <w:instrText xml:space="preserve"> PAGEREF _Toc93861590 \h </w:instrText>
            </w:r>
            <w:r w:rsidR="00B7148F">
              <w:rPr>
                <w:noProof/>
                <w:webHidden/>
              </w:rPr>
            </w:r>
            <w:r w:rsidR="00B7148F">
              <w:rPr>
                <w:noProof/>
                <w:webHidden/>
              </w:rPr>
              <w:fldChar w:fldCharType="separate"/>
            </w:r>
            <w:r w:rsidR="00B7148F">
              <w:rPr>
                <w:noProof/>
                <w:webHidden/>
              </w:rPr>
              <w:t>7</w:t>
            </w:r>
            <w:r w:rsidR="00B7148F">
              <w:rPr>
                <w:noProof/>
                <w:webHidden/>
              </w:rPr>
              <w:fldChar w:fldCharType="end"/>
            </w:r>
          </w:hyperlink>
        </w:p>
        <w:p w14:paraId="3ACC2525" w14:textId="2E5B3181"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91" w:history="1">
            <w:r w:rsidR="00B7148F" w:rsidRPr="00892DAE">
              <w:rPr>
                <w:rStyle w:val="Hyperlink"/>
                <w:noProof/>
              </w:rPr>
              <w:t>4.</w:t>
            </w:r>
            <w:r w:rsidR="00B7148F">
              <w:rPr>
                <w:noProof/>
                <w:webHidden/>
              </w:rPr>
              <w:tab/>
            </w:r>
            <w:r w:rsidR="00B7148F">
              <w:rPr>
                <w:noProof/>
                <w:webHidden/>
              </w:rPr>
              <w:fldChar w:fldCharType="begin"/>
            </w:r>
            <w:r w:rsidR="00B7148F">
              <w:rPr>
                <w:noProof/>
                <w:webHidden/>
              </w:rPr>
              <w:instrText xml:space="preserve"> PAGEREF _Toc93861591 \h </w:instrText>
            </w:r>
            <w:r w:rsidR="00B7148F">
              <w:rPr>
                <w:noProof/>
                <w:webHidden/>
              </w:rPr>
            </w:r>
            <w:r w:rsidR="00B7148F">
              <w:rPr>
                <w:noProof/>
                <w:webHidden/>
              </w:rPr>
              <w:fldChar w:fldCharType="separate"/>
            </w:r>
            <w:r w:rsidR="00B7148F">
              <w:rPr>
                <w:noProof/>
                <w:webHidden/>
              </w:rPr>
              <w:t>7</w:t>
            </w:r>
            <w:r w:rsidR="00B7148F">
              <w:rPr>
                <w:noProof/>
                <w:webHidden/>
              </w:rPr>
              <w:fldChar w:fldCharType="end"/>
            </w:r>
          </w:hyperlink>
        </w:p>
        <w:p w14:paraId="44B9C99E" w14:textId="0FB08E27"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92" w:history="1">
            <w:r w:rsidR="00B7148F" w:rsidRPr="00892DAE">
              <w:rPr>
                <w:rStyle w:val="Hyperlink"/>
                <w:noProof/>
              </w:rPr>
              <w:t>5.</w:t>
            </w:r>
            <w:r w:rsidR="00B7148F">
              <w:rPr>
                <w:noProof/>
                <w:webHidden/>
              </w:rPr>
              <w:tab/>
            </w:r>
            <w:r w:rsidR="00B7148F">
              <w:rPr>
                <w:noProof/>
                <w:webHidden/>
              </w:rPr>
              <w:fldChar w:fldCharType="begin"/>
            </w:r>
            <w:r w:rsidR="00B7148F">
              <w:rPr>
                <w:noProof/>
                <w:webHidden/>
              </w:rPr>
              <w:instrText xml:space="preserve"> PAGEREF _Toc93861592 \h </w:instrText>
            </w:r>
            <w:r w:rsidR="00B7148F">
              <w:rPr>
                <w:noProof/>
                <w:webHidden/>
              </w:rPr>
            </w:r>
            <w:r w:rsidR="00B7148F">
              <w:rPr>
                <w:noProof/>
                <w:webHidden/>
              </w:rPr>
              <w:fldChar w:fldCharType="separate"/>
            </w:r>
            <w:r w:rsidR="00B7148F">
              <w:rPr>
                <w:noProof/>
                <w:webHidden/>
              </w:rPr>
              <w:t>7</w:t>
            </w:r>
            <w:r w:rsidR="00B7148F">
              <w:rPr>
                <w:noProof/>
                <w:webHidden/>
              </w:rPr>
              <w:fldChar w:fldCharType="end"/>
            </w:r>
          </w:hyperlink>
        </w:p>
        <w:p w14:paraId="26788FB0" w14:textId="35B81FD5"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93" w:history="1">
            <w:r w:rsidR="00B7148F" w:rsidRPr="00892DAE">
              <w:rPr>
                <w:rStyle w:val="Hyperlink"/>
                <w:noProof/>
              </w:rPr>
              <w:t>7.Overall System Description</w:t>
            </w:r>
            <w:r w:rsidR="00B7148F">
              <w:rPr>
                <w:noProof/>
                <w:webHidden/>
              </w:rPr>
              <w:tab/>
            </w:r>
            <w:r w:rsidR="00B7148F">
              <w:rPr>
                <w:noProof/>
                <w:webHidden/>
              </w:rPr>
              <w:fldChar w:fldCharType="begin"/>
            </w:r>
            <w:r w:rsidR="00B7148F">
              <w:rPr>
                <w:noProof/>
                <w:webHidden/>
              </w:rPr>
              <w:instrText xml:space="preserve"> PAGEREF _Toc93861593 \h </w:instrText>
            </w:r>
            <w:r w:rsidR="00B7148F">
              <w:rPr>
                <w:noProof/>
                <w:webHidden/>
              </w:rPr>
            </w:r>
            <w:r w:rsidR="00B7148F">
              <w:rPr>
                <w:noProof/>
                <w:webHidden/>
              </w:rPr>
              <w:fldChar w:fldCharType="separate"/>
            </w:r>
            <w:r w:rsidR="00B7148F">
              <w:rPr>
                <w:noProof/>
                <w:webHidden/>
              </w:rPr>
              <w:t>7</w:t>
            </w:r>
            <w:r w:rsidR="00B7148F">
              <w:rPr>
                <w:noProof/>
                <w:webHidden/>
              </w:rPr>
              <w:fldChar w:fldCharType="end"/>
            </w:r>
          </w:hyperlink>
        </w:p>
        <w:p w14:paraId="7A2D0BE1" w14:textId="7E7E530A" w:rsidR="00B7148F" w:rsidRDefault="00157DB8">
          <w:pPr>
            <w:pStyle w:val="TOC2"/>
            <w:tabs>
              <w:tab w:val="right" w:leader="dot" w:pos="9350"/>
            </w:tabs>
            <w:rPr>
              <w:rFonts w:cstheme="minorBidi"/>
              <w:noProof/>
              <w:lang w:val="en-PK" w:eastAsia="en-PK"/>
            </w:rPr>
          </w:pPr>
          <w:hyperlink w:anchor="_Toc93861594" w:history="1">
            <w:r w:rsidR="00B7148F" w:rsidRPr="00892DAE">
              <w:rPr>
                <w:rStyle w:val="Hyperlink"/>
                <w:noProof/>
              </w:rPr>
              <w:t>7.1 User characteristics</w:t>
            </w:r>
            <w:r w:rsidR="00B7148F">
              <w:rPr>
                <w:noProof/>
                <w:webHidden/>
              </w:rPr>
              <w:tab/>
            </w:r>
            <w:r w:rsidR="00B7148F">
              <w:rPr>
                <w:noProof/>
                <w:webHidden/>
              </w:rPr>
              <w:fldChar w:fldCharType="begin"/>
            </w:r>
            <w:r w:rsidR="00B7148F">
              <w:rPr>
                <w:noProof/>
                <w:webHidden/>
              </w:rPr>
              <w:instrText xml:space="preserve"> PAGEREF _Toc93861594 \h </w:instrText>
            </w:r>
            <w:r w:rsidR="00B7148F">
              <w:rPr>
                <w:noProof/>
                <w:webHidden/>
              </w:rPr>
            </w:r>
            <w:r w:rsidR="00B7148F">
              <w:rPr>
                <w:noProof/>
                <w:webHidden/>
              </w:rPr>
              <w:fldChar w:fldCharType="separate"/>
            </w:r>
            <w:r w:rsidR="00B7148F">
              <w:rPr>
                <w:noProof/>
                <w:webHidden/>
              </w:rPr>
              <w:t>7</w:t>
            </w:r>
            <w:r w:rsidR="00B7148F">
              <w:rPr>
                <w:noProof/>
                <w:webHidden/>
              </w:rPr>
              <w:fldChar w:fldCharType="end"/>
            </w:r>
          </w:hyperlink>
        </w:p>
        <w:p w14:paraId="2D2DB8BE" w14:textId="0493A891" w:rsidR="00B7148F" w:rsidRDefault="00157DB8">
          <w:pPr>
            <w:pStyle w:val="TOC2"/>
            <w:tabs>
              <w:tab w:val="right" w:leader="dot" w:pos="9350"/>
            </w:tabs>
            <w:rPr>
              <w:rFonts w:cstheme="minorBidi"/>
              <w:noProof/>
              <w:lang w:val="en-PK" w:eastAsia="en-PK"/>
            </w:rPr>
          </w:pPr>
          <w:hyperlink w:anchor="_Toc93861595" w:history="1">
            <w:r w:rsidR="00B7148F" w:rsidRPr="00892DAE">
              <w:rPr>
                <w:rStyle w:val="Hyperlink"/>
                <w:noProof/>
              </w:rPr>
              <w:t>7.2 Operating environment</w:t>
            </w:r>
            <w:r w:rsidR="00B7148F">
              <w:rPr>
                <w:noProof/>
                <w:webHidden/>
              </w:rPr>
              <w:tab/>
            </w:r>
            <w:r w:rsidR="00B7148F">
              <w:rPr>
                <w:noProof/>
                <w:webHidden/>
              </w:rPr>
              <w:fldChar w:fldCharType="begin"/>
            </w:r>
            <w:r w:rsidR="00B7148F">
              <w:rPr>
                <w:noProof/>
                <w:webHidden/>
              </w:rPr>
              <w:instrText xml:space="preserve"> PAGEREF _Toc93861595 \h </w:instrText>
            </w:r>
            <w:r w:rsidR="00B7148F">
              <w:rPr>
                <w:noProof/>
                <w:webHidden/>
              </w:rPr>
            </w:r>
            <w:r w:rsidR="00B7148F">
              <w:rPr>
                <w:noProof/>
                <w:webHidden/>
              </w:rPr>
              <w:fldChar w:fldCharType="separate"/>
            </w:r>
            <w:r w:rsidR="00B7148F">
              <w:rPr>
                <w:noProof/>
                <w:webHidden/>
              </w:rPr>
              <w:t>7</w:t>
            </w:r>
            <w:r w:rsidR="00B7148F">
              <w:rPr>
                <w:noProof/>
                <w:webHidden/>
              </w:rPr>
              <w:fldChar w:fldCharType="end"/>
            </w:r>
          </w:hyperlink>
        </w:p>
        <w:p w14:paraId="4E150A31" w14:textId="4EA024C5" w:rsidR="00B7148F" w:rsidRDefault="00157DB8">
          <w:pPr>
            <w:pStyle w:val="TOC2"/>
            <w:tabs>
              <w:tab w:val="right" w:leader="dot" w:pos="9350"/>
            </w:tabs>
            <w:rPr>
              <w:rFonts w:cstheme="minorBidi"/>
              <w:noProof/>
              <w:lang w:val="en-PK" w:eastAsia="en-PK"/>
            </w:rPr>
          </w:pPr>
          <w:hyperlink w:anchor="_Toc93861596" w:history="1">
            <w:r w:rsidR="00B7148F" w:rsidRPr="00892DAE">
              <w:rPr>
                <w:rStyle w:val="Hyperlink"/>
                <w:noProof/>
              </w:rPr>
              <w:t>7.3 System constraints</w:t>
            </w:r>
            <w:r w:rsidR="00B7148F">
              <w:rPr>
                <w:noProof/>
                <w:webHidden/>
              </w:rPr>
              <w:tab/>
            </w:r>
            <w:r w:rsidR="00B7148F">
              <w:rPr>
                <w:noProof/>
                <w:webHidden/>
              </w:rPr>
              <w:fldChar w:fldCharType="begin"/>
            </w:r>
            <w:r w:rsidR="00B7148F">
              <w:rPr>
                <w:noProof/>
                <w:webHidden/>
              </w:rPr>
              <w:instrText xml:space="preserve"> PAGEREF _Toc93861596 \h </w:instrText>
            </w:r>
            <w:r w:rsidR="00B7148F">
              <w:rPr>
                <w:noProof/>
                <w:webHidden/>
              </w:rPr>
            </w:r>
            <w:r w:rsidR="00B7148F">
              <w:rPr>
                <w:noProof/>
                <w:webHidden/>
              </w:rPr>
              <w:fldChar w:fldCharType="separate"/>
            </w:r>
            <w:r w:rsidR="00B7148F">
              <w:rPr>
                <w:noProof/>
                <w:webHidden/>
              </w:rPr>
              <w:t>8</w:t>
            </w:r>
            <w:r w:rsidR="00B7148F">
              <w:rPr>
                <w:noProof/>
                <w:webHidden/>
              </w:rPr>
              <w:fldChar w:fldCharType="end"/>
            </w:r>
          </w:hyperlink>
        </w:p>
        <w:p w14:paraId="1834EA59" w14:textId="0C76D477"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597" w:history="1">
            <w:r w:rsidR="00B7148F" w:rsidRPr="00892DAE">
              <w:rPr>
                <w:rStyle w:val="Hyperlink"/>
                <w:noProof/>
              </w:rPr>
              <w:t>8.External Interface Requirements</w:t>
            </w:r>
            <w:r w:rsidR="00B7148F">
              <w:rPr>
                <w:noProof/>
                <w:webHidden/>
              </w:rPr>
              <w:tab/>
            </w:r>
            <w:r w:rsidR="00B7148F">
              <w:rPr>
                <w:noProof/>
                <w:webHidden/>
              </w:rPr>
              <w:fldChar w:fldCharType="begin"/>
            </w:r>
            <w:r w:rsidR="00B7148F">
              <w:rPr>
                <w:noProof/>
                <w:webHidden/>
              </w:rPr>
              <w:instrText xml:space="preserve"> PAGEREF _Toc93861597 \h </w:instrText>
            </w:r>
            <w:r w:rsidR="00B7148F">
              <w:rPr>
                <w:noProof/>
                <w:webHidden/>
              </w:rPr>
            </w:r>
            <w:r w:rsidR="00B7148F">
              <w:rPr>
                <w:noProof/>
                <w:webHidden/>
              </w:rPr>
              <w:fldChar w:fldCharType="separate"/>
            </w:r>
            <w:r w:rsidR="00B7148F">
              <w:rPr>
                <w:noProof/>
                <w:webHidden/>
              </w:rPr>
              <w:t>8</w:t>
            </w:r>
            <w:r w:rsidR="00B7148F">
              <w:rPr>
                <w:noProof/>
                <w:webHidden/>
              </w:rPr>
              <w:fldChar w:fldCharType="end"/>
            </w:r>
          </w:hyperlink>
        </w:p>
        <w:p w14:paraId="410F0511" w14:textId="5AE69448" w:rsidR="00B7148F" w:rsidRDefault="00157DB8">
          <w:pPr>
            <w:pStyle w:val="TOC2"/>
            <w:tabs>
              <w:tab w:val="right" w:leader="dot" w:pos="9350"/>
            </w:tabs>
            <w:rPr>
              <w:rFonts w:cstheme="minorBidi"/>
              <w:noProof/>
              <w:lang w:val="en-PK" w:eastAsia="en-PK"/>
            </w:rPr>
          </w:pPr>
          <w:hyperlink w:anchor="_Toc93861598" w:history="1">
            <w:r w:rsidR="00B7148F" w:rsidRPr="00892DAE">
              <w:rPr>
                <w:rStyle w:val="Hyperlink"/>
                <w:noProof/>
              </w:rPr>
              <w:t>8.1 Hardware Interfaces</w:t>
            </w:r>
            <w:r w:rsidR="00B7148F">
              <w:rPr>
                <w:noProof/>
                <w:webHidden/>
              </w:rPr>
              <w:tab/>
            </w:r>
            <w:r w:rsidR="00B7148F">
              <w:rPr>
                <w:noProof/>
                <w:webHidden/>
              </w:rPr>
              <w:fldChar w:fldCharType="begin"/>
            </w:r>
            <w:r w:rsidR="00B7148F">
              <w:rPr>
                <w:noProof/>
                <w:webHidden/>
              </w:rPr>
              <w:instrText xml:space="preserve"> PAGEREF _Toc93861598 \h </w:instrText>
            </w:r>
            <w:r w:rsidR="00B7148F">
              <w:rPr>
                <w:noProof/>
                <w:webHidden/>
              </w:rPr>
            </w:r>
            <w:r w:rsidR="00B7148F">
              <w:rPr>
                <w:noProof/>
                <w:webHidden/>
              </w:rPr>
              <w:fldChar w:fldCharType="separate"/>
            </w:r>
            <w:r w:rsidR="00B7148F">
              <w:rPr>
                <w:noProof/>
                <w:webHidden/>
              </w:rPr>
              <w:t>8</w:t>
            </w:r>
            <w:r w:rsidR="00B7148F">
              <w:rPr>
                <w:noProof/>
                <w:webHidden/>
              </w:rPr>
              <w:fldChar w:fldCharType="end"/>
            </w:r>
          </w:hyperlink>
        </w:p>
        <w:p w14:paraId="78422182" w14:textId="729E351A" w:rsidR="00B7148F" w:rsidRDefault="00157DB8">
          <w:pPr>
            <w:pStyle w:val="TOC2"/>
            <w:tabs>
              <w:tab w:val="right" w:leader="dot" w:pos="9350"/>
            </w:tabs>
            <w:rPr>
              <w:rFonts w:cstheme="minorBidi"/>
              <w:noProof/>
              <w:lang w:val="en-PK" w:eastAsia="en-PK"/>
            </w:rPr>
          </w:pPr>
          <w:hyperlink w:anchor="_Toc93861599" w:history="1">
            <w:r w:rsidR="00B7148F" w:rsidRPr="00892DAE">
              <w:rPr>
                <w:rStyle w:val="Hyperlink"/>
                <w:noProof/>
              </w:rPr>
              <w:t>8.2 Software Interfaces</w:t>
            </w:r>
            <w:r w:rsidR="00B7148F">
              <w:rPr>
                <w:noProof/>
                <w:webHidden/>
              </w:rPr>
              <w:tab/>
            </w:r>
            <w:r w:rsidR="00B7148F">
              <w:rPr>
                <w:noProof/>
                <w:webHidden/>
              </w:rPr>
              <w:fldChar w:fldCharType="begin"/>
            </w:r>
            <w:r w:rsidR="00B7148F">
              <w:rPr>
                <w:noProof/>
                <w:webHidden/>
              </w:rPr>
              <w:instrText xml:space="preserve"> PAGEREF _Toc93861599 \h </w:instrText>
            </w:r>
            <w:r w:rsidR="00B7148F">
              <w:rPr>
                <w:noProof/>
                <w:webHidden/>
              </w:rPr>
            </w:r>
            <w:r w:rsidR="00B7148F">
              <w:rPr>
                <w:noProof/>
                <w:webHidden/>
              </w:rPr>
              <w:fldChar w:fldCharType="separate"/>
            </w:r>
            <w:r w:rsidR="00B7148F">
              <w:rPr>
                <w:noProof/>
                <w:webHidden/>
              </w:rPr>
              <w:t>8</w:t>
            </w:r>
            <w:r w:rsidR="00B7148F">
              <w:rPr>
                <w:noProof/>
                <w:webHidden/>
              </w:rPr>
              <w:fldChar w:fldCharType="end"/>
            </w:r>
          </w:hyperlink>
        </w:p>
        <w:p w14:paraId="1C0C6B3E" w14:textId="08584BED"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600" w:history="1">
            <w:r w:rsidR="00B7148F" w:rsidRPr="00892DAE">
              <w:rPr>
                <w:rStyle w:val="Hyperlink"/>
                <w:noProof/>
              </w:rPr>
              <w:t>9.Functional Requirements</w:t>
            </w:r>
            <w:r w:rsidR="00B7148F">
              <w:rPr>
                <w:noProof/>
                <w:webHidden/>
              </w:rPr>
              <w:tab/>
            </w:r>
            <w:r w:rsidR="00B7148F">
              <w:rPr>
                <w:noProof/>
                <w:webHidden/>
              </w:rPr>
              <w:fldChar w:fldCharType="begin"/>
            </w:r>
            <w:r w:rsidR="00B7148F">
              <w:rPr>
                <w:noProof/>
                <w:webHidden/>
              </w:rPr>
              <w:instrText xml:space="preserve"> PAGEREF _Toc93861600 \h </w:instrText>
            </w:r>
            <w:r w:rsidR="00B7148F">
              <w:rPr>
                <w:noProof/>
                <w:webHidden/>
              </w:rPr>
            </w:r>
            <w:r w:rsidR="00B7148F">
              <w:rPr>
                <w:noProof/>
                <w:webHidden/>
              </w:rPr>
              <w:fldChar w:fldCharType="separate"/>
            </w:r>
            <w:r w:rsidR="00B7148F">
              <w:rPr>
                <w:noProof/>
                <w:webHidden/>
              </w:rPr>
              <w:t>9</w:t>
            </w:r>
            <w:r w:rsidR="00B7148F">
              <w:rPr>
                <w:noProof/>
                <w:webHidden/>
              </w:rPr>
              <w:fldChar w:fldCharType="end"/>
            </w:r>
          </w:hyperlink>
        </w:p>
        <w:p w14:paraId="237AFC79" w14:textId="2D3BE43C" w:rsidR="00B7148F" w:rsidRDefault="00157DB8">
          <w:pPr>
            <w:pStyle w:val="TOC2"/>
            <w:tabs>
              <w:tab w:val="right" w:leader="dot" w:pos="9350"/>
            </w:tabs>
            <w:rPr>
              <w:rFonts w:cstheme="minorBidi"/>
              <w:noProof/>
              <w:lang w:val="en-PK" w:eastAsia="en-PK"/>
            </w:rPr>
          </w:pPr>
          <w:hyperlink w:anchor="_Toc93861601" w:history="1">
            <w:r w:rsidR="00B7148F" w:rsidRPr="00892DAE">
              <w:rPr>
                <w:rStyle w:val="Hyperlink"/>
                <w:noProof/>
              </w:rPr>
              <w:t>9.1 User/Player profile ()</w:t>
            </w:r>
            <w:r w:rsidR="00B7148F">
              <w:rPr>
                <w:noProof/>
                <w:webHidden/>
              </w:rPr>
              <w:tab/>
            </w:r>
            <w:r w:rsidR="00B7148F">
              <w:rPr>
                <w:noProof/>
                <w:webHidden/>
              </w:rPr>
              <w:fldChar w:fldCharType="begin"/>
            </w:r>
            <w:r w:rsidR="00B7148F">
              <w:rPr>
                <w:noProof/>
                <w:webHidden/>
              </w:rPr>
              <w:instrText xml:space="preserve"> PAGEREF _Toc93861601 \h </w:instrText>
            </w:r>
            <w:r w:rsidR="00B7148F">
              <w:rPr>
                <w:noProof/>
                <w:webHidden/>
              </w:rPr>
            </w:r>
            <w:r w:rsidR="00B7148F">
              <w:rPr>
                <w:noProof/>
                <w:webHidden/>
              </w:rPr>
              <w:fldChar w:fldCharType="separate"/>
            </w:r>
            <w:r w:rsidR="00B7148F">
              <w:rPr>
                <w:noProof/>
                <w:webHidden/>
              </w:rPr>
              <w:t>9</w:t>
            </w:r>
            <w:r w:rsidR="00B7148F">
              <w:rPr>
                <w:noProof/>
                <w:webHidden/>
              </w:rPr>
              <w:fldChar w:fldCharType="end"/>
            </w:r>
          </w:hyperlink>
        </w:p>
        <w:p w14:paraId="4034645B" w14:textId="0478BA72" w:rsidR="00B7148F" w:rsidRDefault="00157DB8">
          <w:pPr>
            <w:pStyle w:val="TOC2"/>
            <w:tabs>
              <w:tab w:val="right" w:leader="dot" w:pos="9350"/>
            </w:tabs>
            <w:rPr>
              <w:rFonts w:cstheme="minorBidi"/>
              <w:noProof/>
              <w:lang w:val="en-PK" w:eastAsia="en-PK"/>
            </w:rPr>
          </w:pPr>
          <w:hyperlink w:anchor="_Toc93861602" w:history="1">
            <w:r w:rsidR="00B7148F" w:rsidRPr="00892DAE">
              <w:rPr>
                <w:rStyle w:val="Hyperlink"/>
                <w:noProof/>
              </w:rPr>
              <w:t>9.2 Joining room with another player ()</w:t>
            </w:r>
            <w:r w:rsidR="00B7148F">
              <w:rPr>
                <w:noProof/>
                <w:webHidden/>
              </w:rPr>
              <w:tab/>
            </w:r>
            <w:r w:rsidR="00B7148F">
              <w:rPr>
                <w:noProof/>
                <w:webHidden/>
              </w:rPr>
              <w:fldChar w:fldCharType="begin"/>
            </w:r>
            <w:r w:rsidR="00B7148F">
              <w:rPr>
                <w:noProof/>
                <w:webHidden/>
              </w:rPr>
              <w:instrText xml:space="preserve"> PAGEREF _Toc93861602 \h </w:instrText>
            </w:r>
            <w:r w:rsidR="00B7148F">
              <w:rPr>
                <w:noProof/>
                <w:webHidden/>
              </w:rPr>
            </w:r>
            <w:r w:rsidR="00B7148F">
              <w:rPr>
                <w:noProof/>
                <w:webHidden/>
              </w:rPr>
              <w:fldChar w:fldCharType="separate"/>
            </w:r>
            <w:r w:rsidR="00B7148F">
              <w:rPr>
                <w:noProof/>
                <w:webHidden/>
              </w:rPr>
              <w:t>9</w:t>
            </w:r>
            <w:r w:rsidR="00B7148F">
              <w:rPr>
                <w:noProof/>
                <w:webHidden/>
              </w:rPr>
              <w:fldChar w:fldCharType="end"/>
            </w:r>
          </w:hyperlink>
        </w:p>
        <w:p w14:paraId="34FACBF4" w14:textId="7D295FBC" w:rsidR="00B7148F" w:rsidRDefault="00157DB8">
          <w:pPr>
            <w:pStyle w:val="TOC2"/>
            <w:tabs>
              <w:tab w:val="right" w:leader="dot" w:pos="9350"/>
            </w:tabs>
            <w:rPr>
              <w:rFonts w:cstheme="minorBidi"/>
              <w:noProof/>
              <w:lang w:val="en-PK" w:eastAsia="en-PK"/>
            </w:rPr>
          </w:pPr>
          <w:hyperlink w:anchor="_Toc93861603" w:history="1">
            <w:r w:rsidR="00B7148F" w:rsidRPr="00892DAE">
              <w:rPr>
                <w:rStyle w:val="Hyperlink"/>
                <w:noProof/>
              </w:rPr>
              <w:t>9.3 Single/multiplayer room ()</w:t>
            </w:r>
            <w:r w:rsidR="00B7148F">
              <w:rPr>
                <w:noProof/>
                <w:webHidden/>
              </w:rPr>
              <w:tab/>
            </w:r>
            <w:r w:rsidR="00B7148F">
              <w:rPr>
                <w:noProof/>
                <w:webHidden/>
              </w:rPr>
              <w:fldChar w:fldCharType="begin"/>
            </w:r>
            <w:r w:rsidR="00B7148F">
              <w:rPr>
                <w:noProof/>
                <w:webHidden/>
              </w:rPr>
              <w:instrText xml:space="preserve"> PAGEREF _Toc93861603 \h </w:instrText>
            </w:r>
            <w:r w:rsidR="00B7148F">
              <w:rPr>
                <w:noProof/>
                <w:webHidden/>
              </w:rPr>
            </w:r>
            <w:r w:rsidR="00B7148F">
              <w:rPr>
                <w:noProof/>
                <w:webHidden/>
              </w:rPr>
              <w:fldChar w:fldCharType="separate"/>
            </w:r>
            <w:r w:rsidR="00B7148F">
              <w:rPr>
                <w:noProof/>
                <w:webHidden/>
              </w:rPr>
              <w:t>9</w:t>
            </w:r>
            <w:r w:rsidR="00B7148F">
              <w:rPr>
                <w:noProof/>
                <w:webHidden/>
              </w:rPr>
              <w:fldChar w:fldCharType="end"/>
            </w:r>
          </w:hyperlink>
        </w:p>
        <w:p w14:paraId="146F21C4" w14:textId="124395F4" w:rsidR="00B7148F" w:rsidRDefault="00157DB8">
          <w:pPr>
            <w:pStyle w:val="TOC2"/>
            <w:tabs>
              <w:tab w:val="right" w:leader="dot" w:pos="9350"/>
            </w:tabs>
            <w:rPr>
              <w:rFonts w:cstheme="minorBidi"/>
              <w:noProof/>
              <w:lang w:val="en-PK" w:eastAsia="en-PK"/>
            </w:rPr>
          </w:pPr>
          <w:hyperlink w:anchor="_Toc93861604" w:history="1">
            <w:r w:rsidR="00B7148F" w:rsidRPr="00892DAE">
              <w:rPr>
                <w:rStyle w:val="Hyperlink"/>
                <w:noProof/>
              </w:rPr>
              <w:t>9.4 Select character like (Male, Female) ()</w:t>
            </w:r>
            <w:r w:rsidR="00B7148F">
              <w:rPr>
                <w:noProof/>
                <w:webHidden/>
              </w:rPr>
              <w:tab/>
            </w:r>
            <w:r w:rsidR="00B7148F">
              <w:rPr>
                <w:noProof/>
                <w:webHidden/>
              </w:rPr>
              <w:fldChar w:fldCharType="begin"/>
            </w:r>
            <w:r w:rsidR="00B7148F">
              <w:rPr>
                <w:noProof/>
                <w:webHidden/>
              </w:rPr>
              <w:instrText xml:space="preserve"> PAGEREF _Toc93861604 \h </w:instrText>
            </w:r>
            <w:r w:rsidR="00B7148F">
              <w:rPr>
                <w:noProof/>
                <w:webHidden/>
              </w:rPr>
            </w:r>
            <w:r w:rsidR="00B7148F">
              <w:rPr>
                <w:noProof/>
                <w:webHidden/>
              </w:rPr>
              <w:fldChar w:fldCharType="separate"/>
            </w:r>
            <w:r w:rsidR="00B7148F">
              <w:rPr>
                <w:noProof/>
                <w:webHidden/>
              </w:rPr>
              <w:t>9</w:t>
            </w:r>
            <w:r w:rsidR="00B7148F">
              <w:rPr>
                <w:noProof/>
                <w:webHidden/>
              </w:rPr>
              <w:fldChar w:fldCharType="end"/>
            </w:r>
          </w:hyperlink>
        </w:p>
        <w:p w14:paraId="066F12AE" w14:textId="323F442F" w:rsidR="00B7148F" w:rsidRDefault="00157DB8">
          <w:pPr>
            <w:pStyle w:val="TOC2"/>
            <w:tabs>
              <w:tab w:val="right" w:leader="dot" w:pos="9350"/>
            </w:tabs>
            <w:rPr>
              <w:rFonts w:cstheme="minorBidi"/>
              <w:noProof/>
              <w:lang w:val="en-PK" w:eastAsia="en-PK"/>
            </w:rPr>
          </w:pPr>
          <w:hyperlink w:anchor="_Toc93861605" w:history="1">
            <w:r w:rsidR="00B7148F" w:rsidRPr="00892DAE">
              <w:rPr>
                <w:rStyle w:val="Hyperlink"/>
                <w:noProof/>
              </w:rPr>
              <w:t>9.5 Player Inventory System ()</w:t>
            </w:r>
            <w:r w:rsidR="00B7148F">
              <w:rPr>
                <w:noProof/>
                <w:webHidden/>
              </w:rPr>
              <w:tab/>
            </w:r>
            <w:r w:rsidR="00B7148F">
              <w:rPr>
                <w:noProof/>
                <w:webHidden/>
              </w:rPr>
              <w:fldChar w:fldCharType="begin"/>
            </w:r>
            <w:r w:rsidR="00B7148F">
              <w:rPr>
                <w:noProof/>
                <w:webHidden/>
              </w:rPr>
              <w:instrText xml:space="preserve"> PAGEREF _Toc93861605 \h </w:instrText>
            </w:r>
            <w:r w:rsidR="00B7148F">
              <w:rPr>
                <w:noProof/>
                <w:webHidden/>
              </w:rPr>
            </w:r>
            <w:r w:rsidR="00B7148F">
              <w:rPr>
                <w:noProof/>
                <w:webHidden/>
              </w:rPr>
              <w:fldChar w:fldCharType="separate"/>
            </w:r>
            <w:r w:rsidR="00B7148F">
              <w:rPr>
                <w:noProof/>
                <w:webHidden/>
              </w:rPr>
              <w:t>9</w:t>
            </w:r>
            <w:r w:rsidR="00B7148F">
              <w:rPr>
                <w:noProof/>
                <w:webHidden/>
              </w:rPr>
              <w:fldChar w:fldCharType="end"/>
            </w:r>
          </w:hyperlink>
        </w:p>
        <w:p w14:paraId="6E2C52B5" w14:textId="0BCDB432" w:rsidR="00B7148F" w:rsidRDefault="00157DB8">
          <w:pPr>
            <w:pStyle w:val="TOC2"/>
            <w:tabs>
              <w:tab w:val="right" w:leader="dot" w:pos="9350"/>
            </w:tabs>
            <w:rPr>
              <w:rFonts w:cstheme="minorBidi"/>
              <w:noProof/>
              <w:lang w:val="en-PK" w:eastAsia="en-PK"/>
            </w:rPr>
          </w:pPr>
          <w:hyperlink w:anchor="_Toc93861606" w:history="1">
            <w:r w:rsidR="00B7148F" w:rsidRPr="00892DAE">
              <w:rPr>
                <w:rStyle w:val="Hyperlink"/>
                <w:noProof/>
              </w:rPr>
              <w:t>9.6 Select vehicle like (Cars, Trucks, Buses etc.) ()</w:t>
            </w:r>
            <w:r w:rsidR="00B7148F">
              <w:rPr>
                <w:noProof/>
                <w:webHidden/>
              </w:rPr>
              <w:tab/>
            </w:r>
            <w:r w:rsidR="00B7148F">
              <w:rPr>
                <w:noProof/>
                <w:webHidden/>
              </w:rPr>
              <w:fldChar w:fldCharType="begin"/>
            </w:r>
            <w:r w:rsidR="00B7148F">
              <w:rPr>
                <w:noProof/>
                <w:webHidden/>
              </w:rPr>
              <w:instrText xml:space="preserve"> PAGEREF _Toc93861606 \h </w:instrText>
            </w:r>
            <w:r w:rsidR="00B7148F">
              <w:rPr>
                <w:noProof/>
                <w:webHidden/>
              </w:rPr>
            </w:r>
            <w:r w:rsidR="00B7148F">
              <w:rPr>
                <w:noProof/>
                <w:webHidden/>
              </w:rPr>
              <w:fldChar w:fldCharType="separate"/>
            </w:r>
            <w:r w:rsidR="00B7148F">
              <w:rPr>
                <w:noProof/>
                <w:webHidden/>
              </w:rPr>
              <w:t>9</w:t>
            </w:r>
            <w:r w:rsidR="00B7148F">
              <w:rPr>
                <w:noProof/>
                <w:webHidden/>
              </w:rPr>
              <w:fldChar w:fldCharType="end"/>
            </w:r>
          </w:hyperlink>
        </w:p>
        <w:p w14:paraId="356DDE1E" w14:textId="26EE51EF" w:rsidR="00B7148F" w:rsidRDefault="00157DB8">
          <w:pPr>
            <w:pStyle w:val="TOC2"/>
            <w:tabs>
              <w:tab w:val="right" w:leader="dot" w:pos="9350"/>
            </w:tabs>
            <w:rPr>
              <w:rFonts w:cstheme="minorBidi"/>
              <w:noProof/>
              <w:lang w:val="en-PK" w:eastAsia="en-PK"/>
            </w:rPr>
          </w:pPr>
          <w:hyperlink w:anchor="_Toc93861607" w:history="1">
            <w:r w:rsidR="00B7148F" w:rsidRPr="00892DAE">
              <w:rPr>
                <w:rStyle w:val="Hyperlink"/>
                <w:noProof/>
              </w:rPr>
              <w:t>9.7 Defeat others with strategy ()</w:t>
            </w:r>
            <w:r w:rsidR="00B7148F">
              <w:rPr>
                <w:noProof/>
                <w:webHidden/>
              </w:rPr>
              <w:tab/>
            </w:r>
            <w:r w:rsidR="00B7148F">
              <w:rPr>
                <w:noProof/>
                <w:webHidden/>
              </w:rPr>
              <w:fldChar w:fldCharType="begin"/>
            </w:r>
            <w:r w:rsidR="00B7148F">
              <w:rPr>
                <w:noProof/>
                <w:webHidden/>
              </w:rPr>
              <w:instrText xml:space="preserve"> PAGEREF _Toc93861607 \h </w:instrText>
            </w:r>
            <w:r w:rsidR="00B7148F">
              <w:rPr>
                <w:noProof/>
                <w:webHidden/>
              </w:rPr>
            </w:r>
            <w:r w:rsidR="00B7148F">
              <w:rPr>
                <w:noProof/>
                <w:webHidden/>
              </w:rPr>
              <w:fldChar w:fldCharType="separate"/>
            </w:r>
            <w:r w:rsidR="00B7148F">
              <w:rPr>
                <w:noProof/>
                <w:webHidden/>
              </w:rPr>
              <w:t>9</w:t>
            </w:r>
            <w:r w:rsidR="00B7148F">
              <w:rPr>
                <w:noProof/>
                <w:webHidden/>
              </w:rPr>
              <w:fldChar w:fldCharType="end"/>
            </w:r>
          </w:hyperlink>
        </w:p>
        <w:p w14:paraId="52EF022F" w14:textId="05A3AD01" w:rsidR="00B7148F" w:rsidRDefault="00157DB8">
          <w:pPr>
            <w:pStyle w:val="TOC2"/>
            <w:tabs>
              <w:tab w:val="right" w:leader="dot" w:pos="9350"/>
            </w:tabs>
            <w:rPr>
              <w:rFonts w:cstheme="minorBidi"/>
              <w:noProof/>
              <w:lang w:val="en-PK" w:eastAsia="en-PK"/>
            </w:rPr>
          </w:pPr>
          <w:hyperlink w:anchor="_Toc93861608" w:history="1">
            <w:r w:rsidR="00B7148F" w:rsidRPr="00892DAE">
              <w:rPr>
                <w:rStyle w:val="Hyperlink"/>
                <w:noProof/>
              </w:rPr>
              <w:t>9.8 Compete opponent ()</w:t>
            </w:r>
            <w:r w:rsidR="00B7148F">
              <w:rPr>
                <w:noProof/>
                <w:webHidden/>
              </w:rPr>
              <w:tab/>
            </w:r>
            <w:r w:rsidR="00B7148F">
              <w:rPr>
                <w:noProof/>
                <w:webHidden/>
              </w:rPr>
              <w:fldChar w:fldCharType="begin"/>
            </w:r>
            <w:r w:rsidR="00B7148F">
              <w:rPr>
                <w:noProof/>
                <w:webHidden/>
              </w:rPr>
              <w:instrText xml:space="preserve"> PAGEREF _Toc93861608 \h </w:instrText>
            </w:r>
            <w:r w:rsidR="00B7148F">
              <w:rPr>
                <w:noProof/>
                <w:webHidden/>
              </w:rPr>
            </w:r>
            <w:r w:rsidR="00B7148F">
              <w:rPr>
                <w:noProof/>
                <w:webHidden/>
              </w:rPr>
              <w:fldChar w:fldCharType="separate"/>
            </w:r>
            <w:r w:rsidR="00B7148F">
              <w:rPr>
                <w:noProof/>
                <w:webHidden/>
              </w:rPr>
              <w:t>9</w:t>
            </w:r>
            <w:r w:rsidR="00B7148F">
              <w:rPr>
                <w:noProof/>
                <w:webHidden/>
              </w:rPr>
              <w:fldChar w:fldCharType="end"/>
            </w:r>
          </w:hyperlink>
        </w:p>
        <w:p w14:paraId="3633A462" w14:textId="73744787" w:rsidR="00B7148F" w:rsidRDefault="00157DB8">
          <w:pPr>
            <w:pStyle w:val="TOC2"/>
            <w:tabs>
              <w:tab w:val="right" w:leader="dot" w:pos="9350"/>
            </w:tabs>
            <w:rPr>
              <w:rFonts w:cstheme="minorBidi"/>
              <w:noProof/>
              <w:lang w:val="en-PK" w:eastAsia="en-PK"/>
            </w:rPr>
          </w:pPr>
          <w:hyperlink w:anchor="_Toc93861609" w:history="1">
            <w:r w:rsidR="00B7148F" w:rsidRPr="00892DAE">
              <w:rPr>
                <w:rStyle w:val="Hyperlink"/>
                <w:noProof/>
              </w:rPr>
              <w:t>9.9 Win/Lose ()</w:t>
            </w:r>
            <w:r w:rsidR="00B7148F">
              <w:rPr>
                <w:noProof/>
                <w:webHidden/>
              </w:rPr>
              <w:tab/>
            </w:r>
            <w:r w:rsidR="00B7148F">
              <w:rPr>
                <w:noProof/>
                <w:webHidden/>
              </w:rPr>
              <w:fldChar w:fldCharType="begin"/>
            </w:r>
            <w:r w:rsidR="00B7148F">
              <w:rPr>
                <w:noProof/>
                <w:webHidden/>
              </w:rPr>
              <w:instrText xml:space="preserve"> PAGEREF _Toc93861609 \h </w:instrText>
            </w:r>
            <w:r w:rsidR="00B7148F">
              <w:rPr>
                <w:noProof/>
                <w:webHidden/>
              </w:rPr>
            </w:r>
            <w:r w:rsidR="00B7148F">
              <w:rPr>
                <w:noProof/>
                <w:webHidden/>
              </w:rPr>
              <w:fldChar w:fldCharType="separate"/>
            </w:r>
            <w:r w:rsidR="00B7148F">
              <w:rPr>
                <w:noProof/>
                <w:webHidden/>
              </w:rPr>
              <w:t>9</w:t>
            </w:r>
            <w:r w:rsidR="00B7148F">
              <w:rPr>
                <w:noProof/>
                <w:webHidden/>
              </w:rPr>
              <w:fldChar w:fldCharType="end"/>
            </w:r>
          </w:hyperlink>
        </w:p>
        <w:p w14:paraId="76361F3C" w14:textId="0D42779B" w:rsidR="00B7148F" w:rsidRDefault="00157DB8">
          <w:pPr>
            <w:pStyle w:val="TOC2"/>
            <w:tabs>
              <w:tab w:val="right" w:leader="dot" w:pos="9350"/>
            </w:tabs>
            <w:rPr>
              <w:rFonts w:cstheme="minorBidi"/>
              <w:noProof/>
              <w:lang w:val="en-PK" w:eastAsia="en-PK"/>
            </w:rPr>
          </w:pPr>
          <w:hyperlink w:anchor="_Toc93861610" w:history="1">
            <w:r w:rsidR="00B7148F" w:rsidRPr="00892DAE">
              <w:rPr>
                <w:rStyle w:val="Hyperlink"/>
                <w:noProof/>
              </w:rPr>
              <w:t>9.10 Rewards ()</w:t>
            </w:r>
            <w:r w:rsidR="00B7148F">
              <w:rPr>
                <w:noProof/>
                <w:webHidden/>
              </w:rPr>
              <w:tab/>
            </w:r>
            <w:r w:rsidR="00B7148F">
              <w:rPr>
                <w:noProof/>
                <w:webHidden/>
              </w:rPr>
              <w:fldChar w:fldCharType="begin"/>
            </w:r>
            <w:r w:rsidR="00B7148F">
              <w:rPr>
                <w:noProof/>
                <w:webHidden/>
              </w:rPr>
              <w:instrText xml:space="preserve"> PAGEREF _Toc93861610 \h </w:instrText>
            </w:r>
            <w:r w:rsidR="00B7148F">
              <w:rPr>
                <w:noProof/>
                <w:webHidden/>
              </w:rPr>
            </w:r>
            <w:r w:rsidR="00B7148F">
              <w:rPr>
                <w:noProof/>
                <w:webHidden/>
              </w:rPr>
              <w:fldChar w:fldCharType="separate"/>
            </w:r>
            <w:r w:rsidR="00B7148F">
              <w:rPr>
                <w:noProof/>
                <w:webHidden/>
              </w:rPr>
              <w:t>9</w:t>
            </w:r>
            <w:r w:rsidR="00B7148F">
              <w:rPr>
                <w:noProof/>
                <w:webHidden/>
              </w:rPr>
              <w:fldChar w:fldCharType="end"/>
            </w:r>
          </w:hyperlink>
        </w:p>
        <w:p w14:paraId="1559469F" w14:textId="2E90B660"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611" w:history="1">
            <w:r w:rsidR="00B7148F" w:rsidRPr="00892DAE">
              <w:rPr>
                <w:rStyle w:val="Hyperlink"/>
                <w:noProof/>
              </w:rPr>
              <w:t>10.Non-functional Requirements</w:t>
            </w:r>
            <w:r w:rsidR="00B7148F">
              <w:rPr>
                <w:noProof/>
                <w:webHidden/>
              </w:rPr>
              <w:tab/>
            </w:r>
            <w:r w:rsidR="00B7148F">
              <w:rPr>
                <w:noProof/>
                <w:webHidden/>
              </w:rPr>
              <w:fldChar w:fldCharType="begin"/>
            </w:r>
            <w:r w:rsidR="00B7148F">
              <w:rPr>
                <w:noProof/>
                <w:webHidden/>
              </w:rPr>
              <w:instrText xml:space="preserve"> PAGEREF _Toc93861611 \h </w:instrText>
            </w:r>
            <w:r w:rsidR="00B7148F">
              <w:rPr>
                <w:noProof/>
                <w:webHidden/>
              </w:rPr>
            </w:r>
            <w:r w:rsidR="00B7148F">
              <w:rPr>
                <w:noProof/>
                <w:webHidden/>
              </w:rPr>
              <w:fldChar w:fldCharType="separate"/>
            </w:r>
            <w:r w:rsidR="00B7148F">
              <w:rPr>
                <w:noProof/>
                <w:webHidden/>
              </w:rPr>
              <w:t>10</w:t>
            </w:r>
            <w:r w:rsidR="00B7148F">
              <w:rPr>
                <w:noProof/>
                <w:webHidden/>
              </w:rPr>
              <w:fldChar w:fldCharType="end"/>
            </w:r>
          </w:hyperlink>
        </w:p>
        <w:p w14:paraId="1CF70520" w14:textId="51C0255E" w:rsidR="00B7148F" w:rsidRDefault="00157DB8">
          <w:pPr>
            <w:pStyle w:val="TOC2"/>
            <w:tabs>
              <w:tab w:val="right" w:leader="dot" w:pos="9350"/>
            </w:tabs>
            <w:rPr>
              <w:rFonts w:cstheme="minorBidi"/>
              <w:noProof/>
              <w:lang w:val="en-PK" w:eastAsia="en-PK"/>
            </w:rPr>
          </w:pPr>
          <w:hyperlink w:anchor="_Toc93861612" w:history="1">
            <w:r w:rsidR="00B7148F" w:rsidRPr="00892DAE">
              <w:rPr>
                <w:rStyle w:val="Hyperlink"/>
                <w:noProof/>
              </w:rPr>
              <w:t>10.1 Performance Requirements</w:t>
            </w:r>
            <w:r w:rsidR="00B7148F">
              <w:rPr>
                <w:noProof/>
                <w:webHidden/>
              </w:rPr>
              <w:tab/>
            </w:r>
            <w:r w:rsidR="00B7148F">
              <w:rPr>
                <w:noProof/>
                <w:webHidden/>
              </w:rPr>
              <w:fldChar w:fldCharType="begin"/>
            </w:r>
            <w:r w:rsidR="00B7148F">
              <w:rPr>
                <w:noProof/>
                <w:webHidden/>
              </w:rPr>
              <w:instrText xml:space="preserve"> PAGEREF _Toc93861612 \h </w:instrText>
            </w:r>
            <w:r w:rsidR="00B7148F">
              <w:rPr>
                <w:noProof/>
                <w:webHidden/>
              </w:rPr>
            </w:r>
            <w:r w:rsidR="00B7148F">
              <w:rPr>
                <w:noProof/>
                <w:webHidden/>
              </w:rPr>
              <w:fldChar w:fldCharType="separate"/>
            </w:r>
            <w:r w:rsidR="00B7148F">
              <w:rPr>
                <w:noProof/>
                <w:webHidden/>
              </w:rPr>
              <w:t>10</w:t>
            </w:r>
            <w:r w:rsidR="00B7148F">
              <w:rPr>
                <w:noProof/>
                <w:webHidden/>
              </w:rPr>
              <w:fldChar w:fldCharType="end"/>
            </w:r>
          </w:hyperlink>
        </w:p>
        <w:p w14:paraId="4B8C5B6A" w14:textId="34EDA17D" w:rsidR="00B7148F" w:rsidRDefault="00157DB8">
          <w:pPr>
            <w:pStyle w:val="TOC2"/>
            <w:tabs>
              <w:tab w:val="right" w:leader="dot" w:pos="9350"/>
            </w:tabs>
            <w:rPr>
              <w:rFonts w:cstheme="minorBidi"/>
              <w:noProof/>
              <w:lang w:val="en-PK" w:eastAsia="en-PK"/>
            </w:rPr>
          </w:pPr>
          <w:hyperlink w:anchor="_Toc93861613" w:history="1">
            <w:r w:rsidR="00B7148F" w:rsidRPr="00892DAE">
              <w:rPr>
                <w:rStyle w:val="Hyperlink"/>
                <w:noProof/>
              </w:rPr>
              <w:t>10.2 Safety Requirements</w:t>
            </w:r>
            <w:r w:rsidR="00B7148F">
              <w:rPr>
                <w:noProof/>
                <w:webHidden/>
              </w:rPr>
              <w:tab/>
            </w:r>
            <w:r w:rsidR="00B7148F">
              <w:rPr>
                <w:noProof/>
                <w:webHidden/>
              </w:rPr>
              <w:fldChar w:fldCharType="begin"/>
            </w:r>
            <w:r w:rsidR="00B7148F">
              <w:rPr>
                <w:noProof/>
                <w:webHidden/>
              </w:rPr>
              <w:instrText xml:space="preserve"> PAGEREF _Toc93861613 \h </w:instrText>
            </w:r>
            <w:r w:rsidR="00B7148F">
              <w:rPr>
                <w:noProof/>
                <w:webHidden/>
              </w:rPr>
            </w:r>
            <w:r w:rsidR="00B7148F">
              <w:rPr>
                <w:noProof/>
                <w:webHidden/>
              </w:rPr>
              <w:fldChar w:fldCharType="separate"/>
            </w:r>
            <w:r w:rsidR="00B7148F">
              <w:rPr>
                <w:noProof/>
                <w:webHidden/>
              </w:rPr>
              <w:t>10</w:t>
            </w:r>
            <w:r w:rsidR="00B7148F">
              <w:rPr>
                <w:noProof/>
                <w:webHidden/>
              </w:rPr>
              <w:fldChar w:fldCharType="end"/>
            </w:r>
          </w:hyperlink>
        </w:p>
        <w:p w14:paraId="629BD396" w14:textId="53F8F532" w:rsidR="00B7148F" w:rsidRDefault="00157DB8">
          <w:pPr>
            <w:pStyle w:val="TOC2"/>
            <w:tabs>
              <w:tab w:val="right" w:leader="dot" w:pos="9350"/>
            </w:tabs>
            <w:rPr>
              <w:rFonts w:cstheme="minorBidi"/>
              <w:noProof/>
              <w:lang w:val="en-PK" w:eastAsia="en-PK"/>
            </w:rPr>
          </w:pPr>
          <w:hyperlink w:anchor="_Toc93861614" w:history="1">
            <w:r w:rsidR="00B7148F" w:rsidRPr="00892DAE">
              <w:rPr>
                <w:rStyle w:val="Hyperlink"/>
                <w:noProof/>
              </w:rPr>
              <w:t>10.3 Security Requirements</w:t>
            </w:r>
            <w:r w:rsidR="00B7148F">
              <w:rPr>
                <w:noProof/>
                <w:webHidden/>
              </w:rPr>
              <w:tab/>
            </w:r>
            <w:r w:rsidR="00B7148F">
              <w:rPr>
                <w:noProof/>
                <w:webHidden/>
              </w:rPr>
              <w:fldChar w:fldCharType="begin"/>
            </w:r>
            <w:r w:rsidR="00B7148F">
              <w:rPr>
                <w:noProof/>
                <w:webHidden/>
              </w:rPr>
              <w:instrText xml:space="preserve"> PAGEREF _Toc93861614 \h </w:instrText>
            </w:r>
            <w:r w:rsidR="00B7148F">
              <w:rPr>
                <w:noProof/>
                <w:webHidden/>
              </w:rPr>
            </w:r>
            <w:r w:rsidR="00B7148F">
              <w:rPr>
                <w:noProof/>
                <w:webHidden/>
              </w:rPr>
              <w:fldChar w:fldCharType="separate"/>
            </w:r>
            <w:r w:rsidR="00B7148F">
              <w:rPr>
                <w:noProof/>
                <w:webHidden/>
              </w:rPr>
              <w:t>10</w:t>
            </w:r>
            <w:r w:rsidR="00B7148F">
              <w:rPr>
                <w:noProof/>
                <w:webHidden/>
              </w:rPr>
              <w:fldChar w:fldCharType="end"/>
            </w:r>
          </w:hyperlink>
        </w:p>
        <w:p w14:paraId="0F1118C8" w14:textId="774C6FD2" w:rsidR="00B7148F" w:rsidRDefault="00157DB8">
          <w:pPr>
            <w:pStyle w:val="TOC2"/>
            <w:tabs>
              <w:tab w:val="right" w:leader="dot" w:pos="9350"/>
            </w:tabs>
            <w:rPr>
              <w:rFonts w:cstheme="minorBidi"/>
              <w:noProof/>
              <w:lang w:val="en-PK" w:eastAsia="en-PK"/>
            </w:rPr>
          </w:pPr>
          <w:hyperlink w:anchor="_Toc93861615" w:history="1">
            <w:r w:rsidR="00B7148F" w:rsidRPr="00892DAE">
              <w:rPr>
                <w:rStyle w:val="Hyperlink"/>
                <w:noProof/>
              </w:rPr>
              <w:t>10.4 User Documentation</w:t>
            </w:r>
            <w:r w:rsidR="00B7148F">
              <w:rPr>
                <w:noProof/>
                <w:webHidden/>
              </w:rPr>
              <w:tab/>
            </w:r>
            <w:r w:rsidR="00B7148F">
              <w:rPr>
                <w:noProof/>
                <w:webHidden/>
              </w:rPr>
              <w:fldChar w:fldCharType="begin"/>
            </w:r>
            <w:r w:rsidR="00B7148F">
              <w:rPr>
                <w:noProof/>
                <w:webHidden/>
              </w:rPr>
              <w:instrText xml:space="preserve"> PAGEREF _Toc93861615 \h </w:instrText>
            </w:r>
            <w:r w:rsidR="00B7148F">
              <w:rPr>
                <w:noProof/>
                <w:webHidden/>
              </w:rPr>
            </w:r>
            <w:r w:rsidR="00B7148F">
              <w:rPr>
                <w:noProof/>
                <w:webHidden/>
              </w:rPr>
              <w:fldChar w:fldCharType="separate"/>
            </w:r>
            <w:r w:rsidR="00B7148F">
              <w:rPr>
                <w:noProof/>
                <w:webHidden/>
              </w:rPr>
              <w:t>10</w:t>
            </w:r>
            <w:r w:rsidR="00B7148F">
              <w:rPr>
                <w:noProof/>
                <w:webHidden/>
              </w:rPr>
              <w:fldChar w:fldCharType="end"/>
            </w:r>
          </w:hyperlink>
        </w:p>
        <w:p w14:paraId="1DF06ABA" w14:textId="374A4CE1"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616" w:history="1">
            <w:r w:rsidR="00B7148F" w:rsidRPr="00892DAE">
              <w:rPr>
                <w:rStyle w:val="Hyperlink"/>
                <w:noProof/>
              </w:rPr>
              <w:t>11.Use Case Diagram</w:t>
            </w:r>
            <w:r w:rsidR="00B7148F">
              <w:rPr>
                <w:noProof/>
                <w:webHidden/>
              </w:rPr>
              <w:tab/>
            </w:r>
            <w:r w:rsidR="00B7148F">
              <w:rPr>
                <w:noProof/>
                <w:webHidden/>
              </w:rPr>
              <w:fldChar w:fldCharType="begin"/>
            </w:r>
            <w:r w:rsidR="00B7148F">
              <w:rPr>
                <w:noProof/>
                <w:webHidden/>
              </w:rPr>
              <w:instrText xml:space="preserve"> PAGEREF _Toc93861616 \h </w:instrText>
            </w:r>
            <w:r w:rsidR="00B7148F">
              <w:rPr>
                <w:noProof/>
                <w:webHidden/>
              </w:rPr>
            </w:r>
            <w:r w:rsidR="00B7148F">
              <w:rPr>
                <w:noProof/>
                <w:webHidden/>
              </w:rPr>
              <w:fldChar w:fldCharType="separate"/>
            </w:r>
            <w:r w:rsidR="00B7148F">
              <w:rPr>
                <w:noProof/>
                <w:webHidden/>
              </w:rPr>
              <w:t>10</w:t>
            </w:r>
            <w:r w:rsidR="00B7148F">
              <w:rPr>
                <w:noProof/>
                <w:webHidden/>
              </w:rPr>
              <w:fldChar w:fldCharType="end"/>
            </w:r>
          </w:hyperlink>
        </w:p>
        <w:p w14:paraId="2B3B32A5" w14:textId="7F3B8712"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617" w:history="1">
            <w:r w:rsidR="00B7148F" w:rsidRPr="00892DAE">
              <w:rPr>
                <w:rStyle w:val="Hyperlink"/>
                <w:noProof/>
              </w:rPr>
              <w:t>12.Design Considerations</w:t>
            </w:r>
            <w:r w:rsidR="00B7148F">
              <w:rPr>
                <w:noProof/>
                <w:webHidden/>
              </w:rPr>
              <w:tab/>
            </w:r>
            <w:r w:rsidR="00B7148F">
              <w:rPr>
                <w:noProof/>
                <w:webHidden/>
              </w:rPr>
              <w:fldChar w:fldCharType="begin"/>
            </w:r>
            <w:r w:rsidR="00B7148F">
              <w:rPr>
                <w:noProof/>
                <w:webHidden/>
              </w:rPr>
              <w:instrText xml:space="preserve"> PAGEREF _Toc93861617 \h </w:instrText>
            </w:r>
            <w:r w:rsidR="00B7148F">
              <w:rPr>
                <w:noProof/>
                <w:webHidden/>
              </w:rPr>
            </w:r>
            <w:r w:rsidR="00B7148F">
              <w:rPr>
                <w:noProof/>
                <w:webHidden/>
              </w:rPr>
              <w:fldChar w:fldCharType="separate"/>
            </w:r>
            <w:r w:rsidR="00B7148F">
              <w:rPr>
                <w:noProof/>
                <w:webHidden/>
              </w:rPr>
              <w:t>17</w:t>
            </w:r>
            <w:r w:rsidR="00B7148F">
              <w:rPr>
                <w:noProof/>
                <w:webHidden/>
              </w:rPr>
              <w:fldChar w:fldCharType="end"/>
            </w:r>
          </w:hyperlink>
        </w:p>
        <w:p w14:paraId="1912ABF3" w14:textId="4D9507BE" w:rsidR="00B7148F" w:rsidRDefault="00157DB8">
          <w:pPr>
            <w:pStyle w:val="TOC2"/>
            <w:tabs>
              <w:tab w:val="right" w:leader="dot" w:pos="9350"/>
            </w:tabs>
            <w:rPr>
              <w:rFonts w:cstheme="minorBidi"/>
              <w:noProof/>
              <w:lang w:val="en-PK" w:eastAsia="en-PK"/>
            </w:rPr>
          </w:pPr>
          <w:hyperlink w:anchor="_Toc93861618" w:history="1">
            <w:r w:rsidR="00B7148F" w:rsidRPr="00892DAE">
              <w:rPr>
                <w:rStyle w:val="Hyperlink"/>
                <w:noProof/>
              </w:rPr>
              <w:t>12.1 Assumptions and Dependencies</w:t>
            </w:r>
            <w:r w:rsidR="00B7148F">
              <w:rPr>
                <w:noProof/>
                <w:webHidden/>
              </w:rPr>
              <w:tab/>
            </w:r>
            <w:r w:rsidR="00B7148F">
              <w:rPr>
                <w:noProof/>
                <w:webHidden/>
              </w:rPr>
              <w:fldChar w:fldCharType="begin"/>
            </w:r>
            <w:r w:rsidR="00B7148F">
              <w:rPr>
                <w:noProof/>
                <w:webHidden/>
              </w:rPr>
              <w:instrText xml:space="preserve"> PAGEREF _Toc93861618 \h </w:instrText>
            </w:r>
            <w:r w:rsidR="00B7148F">
              <w:rPr>
                <w:noProof/>
                <w:webHidden/>
              </w:rPr>
            </w:r>
            <w:r w:rsidR="00B7148F">
              <w:rPr>
                <w:noProof/>
                <w:webHidden/>
              </w:rPr>
              <w:fldChar w:fldCharType="separate"/>
            </w:r>
            <w:r w:rsidR="00B7148F">
              <w:rPr>
                <w:noProof/>
                <w:webHidden/>
              </w:rPr>
              <w:t>18</w:t>
            </w:r>
            <w:r w:rsidR="00B7148F">
              <w:rPr>
                <w:noProof/>
                <w:webHidden/>
              </w:rPr>
              <w:fldChar w:fldCharType="end"/>
            </w:r>
          </w:hyperlink>
        </w:p>
        <w:p w14:paraId="7C5B521B" w14:textId="62A26BD1" w:rsidR="00B7148F" w:rsidRDefault="00157DB8">
          <w:pPr>
            <w:pStyle w:val="TOC2"/>
            <w:tabs>
              <w:tab w:val="right" w:leader="dot" w:pos="9350"/>
            </w:tabs>
            <w:rPr>
              <w:rFonts w:cstheme="minorBidi"/>
              <w:noProof/>
              <w:lang w:val="en-PK" w:eastAsia="en-PK"/>
            </w:rPr>
          </w:pPr>
          <w:hyperlink w:anchor="_Toc93861619" w:history="1">
            <w:r w:rsidR="00B7148F" w:rsidRPr="00892DAE">
              <w:rPr>
                <w:rStyle w:val="Hyperlink"/>
                <w:noProof/>
              </w:rPr>
              <w:t>12.2 Risks and Volatile Areas</w:t>
            </w:r>
            <w:r w:rsidR="00B7148F">
              <w:rPr>
                <w:noProof/>
                <w:webHidden/>
              </w:rPr>
              <w:tab/>
            </w:r>
            <w:r w:rsidR="00B7148F">
              <w:rPr>
                <w:noProof/>
                <w:webHidden/>
              </w:rPr>
              <w:fldChar w:fldCharType="begin"/>
            </w:r>
            <w:r w:rsidR="00B7148F">
              <w:rPr>
                <w:noProof/>
                <w:webHidden/>
              </w:rPr>
              <w:instrText xml:space="preserve"> PAGEREF _Toc93861619 \h </w:instrText>
            </w:r>
            <w:r w:rsidR="00B7148F">
              <w:rPr>
                <w:noProof/>
                <w:webHidden/>
              </w:rPr>
            </w:r>
            <w:r w:rsidR="00B7148F">
              <w:rPr>
                <w:noProof/>
                <w:webHidden/>
              </w:rPr>
              <w:fldChar w:fldCharType="separate"/>
            </w:r>
            <w:r w:rsidR="00B7148F">
              <w:rPr>
                <w:noProof/>
                <w:webHidden/>
              </w:rPr>
              <w:t>18</w:t>
            </w:r>
            <w:r w:rsidR="00B7148F">
              <w:rPr>
                <w:noProof/>
                <w:webHidden/>
              </w:rPr>
              <w:fldChar w:fldCharType="end"/>
            </w:r>
          </w:hyperlink>
        </w:p>
        <w:p w14:paraId="5669C4ED" w14:textId="2888234F"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620" w:history="1">
            <w:r w:rsidR="00B7148F" w:rsidRPr="00892DAE">
              <w:rPr>
                <w:rStyle w:val="Hyperlink"/>
                <w:noProof/>
              </w:rPr>
              <w:t>13.System Architecture</w:t>
            </w:r>
            <w:r w:rsidR="00B7148F">
              <w:rPr>
                <w:noProof/>
                <w:webHidden/>
              </w:rPr>
              <w:tab/>
            </w:r>
            <w:r w:rsidR="00B7148F">
              <w:rPr>
                <w:noProof/>
                <w:webHidden/>
              </w:rPr>
              <w:fldChar w:fldCharType="begin"/>
            </w:r>
            <w:r w:rsidR="00B7148F">
              <w:rPr>
                <w:noProof/>
                <w:webHidden/>
              </w:rPr>
              <w:instrText xml:space="preserve"> PAGEREF _Toc93861620 \h </w:instrText>
            </w:r>
            <w:r w:rsidR="00B7148F">
              <w:rPr>
                <w:noProof/>
                <w:webHidden/>
              </w:rPr>
            </w:r>
            <w:r w:rsidR="00B7148F">
              <w:rPr>
                <w:noProof/>
                <w:webHidden/>
              </w:rPr>
              <w:fldChar w:fldCharType="separate"/>
            </w:r>
            <w:r w:rsidR="00B7148F">
              <w:rPr>
                <w:noProof/>
                <w:webHidden/>
              </w:rPr>
              <w:t>18</w:t>
            </w:r>
            <w:r w:rsidR="00B7148F">
              <w:rPr>
                <w:noProof/>
                <w:webHidden/>
              </w:rPr>
              <w:fldChar w:fldCharType="end"/>
            </w:r>
          </w:hyperlink>
        </w:p>
        <w:p w14:paraId="32B4A053" w14:textId="78D58C79" w:rsidR="00B7148F" w:rsidRDefault="00157DB8">
          <w:pPr>
            <w:pStyle w:val="TOC2"/>
            <w:tabs>
              <w:tab w:val="right" w:leader="dot" w:pos="9350"/>
            </w:tabs>
            <w:rPr>
              <w:rFonts w:cstheme="minorBidi"/>
              <w:noProof/>
              <w:lang w:val="en-PK" w:eastAsia="en-PK"/>
            </w:rPr>
          </w:pPr>
          <w:hyperlink w:anchor="_Toc93861621" w:history="1">
            <w:r w:rsidR="00B7148F" w:rsidRPr="00892DAE">
              <w:rPr>
                <w:rStyle w:val="Hyperlink"/>
                <w:noProof/>
              </w:rPr>
              <w:t>13.1 System Level Architecture</w:t>
            </w:r>
            <w:r w:rsidR="00B7148F">
              <w:rPr>
                <w:noProof/>
                <w:webHidden/>
              </w:rPr>
              <w:tab/>
            </w:r>
            <w:r w:rsidR="00B7148F">
              <w:rPr>
                <w:noProof/>
                <w:webHidden/>
              </w:rPr>
              <w:fldChar w:fldCharType="begin"/>
            </w:r>
            <w:r w:rsidR="00B7148F">
              <w:rPr>
                <w:noProof/>
                <w:webHidden/>
              </w:rPr>
              <w:instrText xml:space="preserve"> PAGEREF _Toc93861621 \h </w:instrText>
            </w:r>
            <w:r w:rsidR="00B7148F">
              <w:rPr>
                <w:noProof/>
                <w:webHidden/>
              </w:rPr>
            </w:r>
            <w:r w:rsidR="00B7148F">
              <w:rPr>
                <w:noProof/>
                <w:webHidden/>
              </w:rPr>
              <w:fldChar w:fldCharType="separate"/>
            </w:r>
            <w:r w:rsidR="00B7148F">
              <w:rPr>
                <w:noProof/>
                <w:webHidden/>
              </w:rPr>
              <w:t>18</w:t>
            </w:r>
            <w:r w:rsidR="00B7148F">
              <w:rPr>
                <w:noProof/>
                <w:webHidden/>
              </w:rPr>
              <w:fldChar w:fldCharType="end"/>
            </w:r>
          </w:hyperlink>
        </w:p>
        <w:p w14:paraId="56775D07" w14:textId="511D58D1" w:rsidR="00B7148F" w:rsidRDefault="00157DB8">
          <w:pPr>
            <w:pStyle w:val="TOC2"/>
            <w:tabs>
              <w:tab w:val="right" w:leader="dot" w:pos="9350"/>
            </w:tabs>
            <w:rPr>
              <w:rFonts w:cstheme="minorBidi"/>
              <w:noProof/>
              <w:lang w:val="en-PK" w:eastAsia="en-PK"/>
            </w:rPr>
          </w:pPr>
          <w:hyperlink w:anchor="_Toc93861622" w:history="1">
            <w:r w:rsidR="00B7148F" w:rsidRPr="00892DAE">
              <w:rPr>
                <w:rStyle w:val="Hyperlink"/>
                <w:noProof/>
              </w:rPr>
              <w:t>13.2 Sub-System / Component / Module Level Architecture</w:t>
            </w:r>
            <w:r w:rsidR="00B7148F">
              <w:rPr>
                <w:noProof/>
                <w:webHidden/>
              </w:rPr>
              <w:tab/>
            </w:r>
            <w:r w:rsidR="00B7148F">
              <w:rPr>
                <w:noProof/>
                <w:webHidden/>
              </w:rPr>
              <w:fldChar w:fldCharType="begin"/>
            </w:r>
            <w:r w:rsidR="00B7148F">
              <w:rPr>
                <w:noProof/>
                <w:webHidden/>
              </w:rPr>
              <w:instrText xml:space="preserve"> PAGEREF _Toc93861622 \h </w:instrText>
            </w:r>
            <w:r w:rsidR="00B7148F">
              <w:rPr>
                <w:noProof/>
                <w:webHidden/>
              </w:rPr>
            </w:r>
            <w:r w:rsidR="00B7148F">
              <w:rPr>
                <w:noProof/>
                <w:webHidden/>
              </w:rPr>
              <w:fldChar w:fldCharType="separate"/>
            </w:r>
            <w:r w:rsidR="00B7148F">
              <w:rPr>
                <w:noProof/>
                <w:webHidden/>
              </w:rPr>
              <w:t>18</w:t>
            </w:r>
            <w:r w:rsidR="00B7148F">
              <w:rPr>
                <w:noProof/>
                <w:webHidden/>
              </w:rPr>
              <w:fldChar w:fldCharType="end"/>
            </w:r>
          </w:hyperlink>
        </w:p>
        <w:p w14:paraId="3C38BD52" w14:textId="4AD036B8" w:rsidR="00B7148F" w:rsidRDefault="00157DB8">
          <w:pPr>
            <w:pStyle w:val="TOC2"/>
            <w:tabs>
              <w:tab w:val="right" w:leader="dot" w:pos="9350"/>
            </w:tabs>
            <w:rPr>
              <w:rFonts w:cstheme="minorBidi"/>
              <w:noProof/>
              <w:lang w:val="en-PK" w:eastAsia="en-PK"/>
            </w:rPr>
          </w:pPr>
          <w:hyperlink w:anchor="_Toc93861623" w:history="1">
            <w:r w:rsidR="00B7148F" w:rsidRPr="00892DAE">
              <w:rPr>
                <w:rStyle w:val="Hyperlink"/>
                <w:noProof/>
              </w:rPr>
              <w:t>13.3 Component / Sub-Module Level Architecture (1…n)</w:t>
            </w:r>
            <w:r w:rsidR="00B7148F">
              <w:rPr>
                <w:noProof/>
                <w:webHidden/>
              </w:rPr>
              <w:tab/>
            </w:r>
            <w:r w:rsidR="00B7148F">
              <w:rPr>
                <w:noProof/>
                <w:webHidden/>
              </w:rPr>
              <w:fldChar w:fldCharType="begin"/>
            </w:r>
            <w:r w:rsidR="00B7148F">
              <w:rPr>
                <w:noProof/>
                <w:webHidden/>
              </w:rPr>
              <w:instrText xml:space="preserve"> PAGEREF _Toc93861623 \h </w:instrText>
            </w:r>
            <w:r w:rsidR="00B7148F">
              <w:rPr>
                <w:noProof/>
                <w:webHidden/>
              </w:rPr>
            </w:r>
            <w:r w:rsidR="00B7148F">
              <w:rPr>
                <w:noProof/>
                <w:webHidden/>
              </w:rPr>
              <w:fldChar w:fldCharType="separate"/>
            </w:r>
            <w:r w:rsidR="00B7148F">
              <w:rPr>
                <w:noProof/>
                <w:webHidden/>
              </w:rPr>
              <w:t>19</w:t>
            </w:r>
            <w:r w:rsidR="00B7148F">
              <w:rPr>
                <w:noProof/>
                <w:webHidden/>
              </w:rPr>
              <w:fldChar w:fldCharType="end"/>
            </w:r>
          </w:hyperlink>
        </w:p>
        <w:p w14:paraId="67C3BC37" w14:textId="778DC950"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624" w:history="1">
            <w:r w:rsidR="00B7148F" w:rsidRPr="00892DAE">
              <w:rPr>
                <w:rStyle w:val="Hyperlink"/>
                <w:noProof/>
              </w:rPr>
              <w:t>14.Design Strategies</w:t>
            </w:r>
            <w:r w:rsidR="00B7148F">
              <w:rPr>
                <w:noProof/>
                <w:webHidden/>
              </w:rPr>
              <w:tab/>
            </w:r>
            <w:r w:rsidR="00B7148F">
              <w:rPr>
                <w:noProof/>
                <w:webHidden/>
              </w:rPr>
              <w:fldChar w:fldCharType="begin"/>
            </w:r>
            <w:r w:rsidR="00B7148F">
              <w:rPr>
                <w:noProof/>
                <w:webHidden/>
              </w:rPr>
              <w:instrText xml:space="preserve"> PAGEREF _Toc93861624 \h </w:instrText>
            </w:r>
            <w:r w:rsidR="00B7148F">
              <w:rPr>
                <w:noProof/>
                <w:webHidden/>
              </w:rPr>
            </w:r>
            <w:r w:rsidR="00B7148F">
              <w:rPr>
                <w:noProof/>
                <w:webHidden/>
              </w:rPr>
              <w:fldChar w:fldCharType="separate"/>
            </w:r>
            <w:r w:rsidR="00B7148F">
              <w:rPr>
                <w:noProof/>
                <w:webHidden/>
              </w:rPr>
              <w:t>19</w:t>
            </w:r>
            <w:r w:rsidR="00B7148F">
              <w:rPr>
                <w:noProof/>
                <w:webHidden/>
              </w:rPr>
              <w:fldChar w:fldCharType="end"/>
            </w:r>
          </w:hyperlink>
        </w:p>
        <w:p w14:paraId="5B188A7B" w14:textId="3949DD35" w:rsidR="00B7148F" w:rsidRDefault="00157DB8">
          <w:pPr>
            <w:pStyle w:val="TOC2"/>
            <w:tabs>
              <w:tab w:val="right" w:leader="dot" w:pos="9350"/>
            </w:tabs>
            <w:rPr>
              <w:rFonts w:cstheme="minorBidi"/>
              <w:noProof/>
              <w:lang w:val="en-PK" w:eastAsia="en-PK"/>
            </w:rPr>
          </w:pPr>
          <w:hyperlink w:anchor="_Toc93861625" w:history="1">
            <w:r w:rsidR="00B7148F" w:rsidRPr="00892DAE">
              <w:rPr>
                <w:rStyle w:val="Hyperlink"/>
                <w:noProof/>
              </w:rPr>
              <w:t>14.1 Load game</w:t>
            </w:r>
            <w:r w:rsidR="00B7148F">
              <w:rPr>
                <w:noProof/>
                <w:webHidden/>
              </w:rPr>
              <w:tab/>
            </w:r>
            <w:r w:rsidR="00B7148F">
              <w:rPr>
                <w:noProof/>
                <w:webHidden/>
              </w:rPr>
              <w:fldChar w:fldCharType="begin"/>
            </w:r>
            <w:r w:rsidR="00B7148F">
              <w:rPr>
                <w:noProof/>
                <w:webHidden/>
              </w:rPr>
              <w:instrText xml:space="preserve"> PAGEREF _Toc93861625 \h </w:instrText>
            </w:r>
            <w:r w:rsidR="00B7148F">
              <w:rPr>
                <w:noProof/>
                <w:webHidden/>
              </w:rPr>
            </w:r>
            <w:r w:rsidR="00B7148F">
              <w:rPr>
                <w:noProof/>
                <w:webHidden/>
              </w:rPr>
              <w:fldChar w:fldCharType="separate"/>
            </w:r>
            <w:r w:rsidR="00B7148F">
              <w:rPr>
                <w:noProof/>
                <w:webHidden/>
              </w:rPr>
              <w:t>19</w:t>
            </w:r>
            <w:r w:rsidR="00B7148F">
              <w:rPr>
                <w:noProof/>
                <w:webHidden/>
              </w:rPr>
              <w:fldChar w:fldCharType="end"/>
            </w:r>
          </w:hyperlink>
        </w:p>
        <w:p w14:paraId="57857E3A" w14:textId="42246AC8" w:rsidR="00B7148F" w:rsidRDefault="00157DB8">
          <w:pPr>
            <w:pStyle w:val="TOC2"/>
            <w:tabs>
              <w:tab w:val="right" w:leader="dot" w:pos="9350"/>
            </w:tabs>
            <w:rPr>
              <w:rFonts w:cstheme="minorBidi"/>
              <w:noProof/>
              <w:lang w:val="en-PK" w:eastAsia="en-PK"/>
            </w:rPr>
          </w:pPr>
          <w:hyperlink w:anchor="_Toc93861626" w:history="1">
            <w:r w:rsidR="00B7148F" w:rsidRPr="00892DAE">
              <w:rPr>
                <w:rStyle w:val="Hyperlink"/>
                <w:noProof/>
              </w:rPr>
              <w:t>14.2 Make profile</w:t>
            </w:r>
            <w:r w:rsidR="00B7148F">
              <w:rPr>
                <w:noProof/>
                <w:webHidden/>
              </w:rPr>
              <w:tab/>
            </w:r>
            <w:r w:rsidR="00B7148F">
              <w:rPr>
                <w:noProof/>
                <w:webHidden/>
              </w:rPr>
              <w:fldChar w:fldCharType="begin"/>
            </w:r>
            <w:r w:rsidR="00B7148F">
              <w:rPr>
                <w:noProof/>
                <w:webHidden/>
              </w:rPr>
              <w:instrText xml:space="preserve"> PAGEREF _Toc93861626 \h </w:instrText>
            </w:r>
            <w:r w:rsidR="00B7148F">
              <w:rPr>
                <w:noProof/>
                <w:webHidden/>
              </w:rPr>
            </w:r>
            <w:r w:rsidR="00B7148F">
              <w:rPr>
                <w:noProof/>
                <w:webHidden/>
              </w:rPr>
              <w:fldChar w:fldCharType="separate"/>
            </w:r>
            <w:r w:rsidR="00B7148F">
              <w:rPr>
                <w:noProof/>
                <w:webHidden/>
              </w:rPr>
              <w:t>19</w:t>
            </w:r>
            <w:r w:rsidR="00B7148F">
              <w:rPr>
                <w:noProof/>
                <w:webHidden/>
              </w:rPr>
              <w:fldChar w:fldCharType="end"/>
            </w:r>
          </w:hyperlink>
        </w:p>
        <w:p w14:paraId="37486657" w14:textId="25DF2B0B" w:rsidR="00B7148F" w:rsidRDefault="00157DB8">
          <w:pPr>
            <w:pStyle w:val="TOC2"/>
            <w:tabs>
              <w:tab w:val="right" w:leader="dot" w:pos="9350"/>
            </w:tabs>
            <w:rPr>
              <w:rFonts w:cstheme="minorBidi"/>
              <w:noProof/>
              <w:lang w:val="en-PK" w:eastAsia="en-PK"/>
            </w:rPr>
          </w:pPr>
          <w:hyperlink w:anchor="_Toc93861627" w:history="1">
            <w:r w:rsidR="00B7148F" w:rsidRPr="00892DAE">
              <w:rPr>
                <w:rStyle w:val="Hyperlink"/>
                <w:noProof/>
              </w:rPr>
              <w:t>14.3 Join room/parking system</w:t>
            </w:r>
            <w:r w:rsidR="00B7148F">
              <w:rPr>
                <w:noProof/>
                <w:webHidden/>
              </w:rPr>
              <w:tab/>
            </w:r>
            <w:r w:rsidR="00B7148F">
              <w:rPr>
                <w:noProof/>
                <w:webHidden/>
              </w:rPr>
              <w:fldChar w:fldCharType="begin"/>
            </w:r>
            <w:r w:rsidR="00B7148F">
              <w:rPr>
                <w:noProof/>
                <w:webHidden/>
              </w:rPr>
              <w:instrText xml:space="preserve"> PAGEREF _Toc93861627 \h </w:instrText>
            </w:r>
            <w:r w:rsidR="00B7148F">
              <w:rPr>
                <w:noProof/>
                <w:webHidden/>
              </w:rPr>
            </w:r>
            <w:r w:rsidR="00B7148F">
              <w:rPr>
                <w:noProof/>
                <w:webHidden/>
              </w:rPr>
              <w:fldChar w:fldCharType="separate"/>
            </w:r>
            <w:r w:rsidR="00B7148F">
              <w:rPr>
                <w:noProof/>
                <w:webHidden/>
              </w:rPr>
              <w:t>19</w:t>
            </w:r>
            <w:r w:rsidR="00B7148F">
              <w:rPr>
                <w:noProof/>
                <w:webHidden/>
              </w:rPr>
              <w:fldChar w:fldCharType="end"/>
            </w:r>
          </w:hyperlink>
        </w:p>
        <w:p w14:paraId="6F8AE754" w14:textId="31A67C66" w:rsidR="00B7148F" w:rsidRDefault="00157DB8">
          <w:pPr>
            <w:pStyle w:val="TOC2"/>
            <w:tabs>
              <w:tab w:val="right" w:leader="dot" w:pos="9350"/>
            </w:tabs>
            <w:rPr>
              <w:rFonts w:cstheme="minorBidi"/>
              <w:noProof/>
              <w:lang w:val="en-PK" w:eastAsia="en-PK"/>
            </w:rPr>
          </w:pPr>
          <w:hyperlink w:anchor="_Toc93861628" w:history="1">
            <w:r w:rsidR="00B7148F" w:rsidRPr="00892DAE">
              <w:rPr>
                <w:rStyle w:val="Hyperlink"/>
                <w:noProof/>
              </w:rPr>
              <w:t>14.4 Game start</w:t>
            </w:r>
            <w:r w:rsidR="00B7148F">
              <w:rPr>
                <w:noProof/>
                <w:webHidden/>
              </w:rPr>
              <w:tab/>
            </w:r>
            <w:r w:rsidR="00B7148F">
              <w:rPr>
                <w:noProof/>
                <w:webHidden/>
              </w:rPr>
              <w:fldChar w:fldCharType="begin"/>
            </w:r>
            <w:r w:rsidR="00B7148F">
              <w:rPr>
                <w:noProof/>
                <w:webHidden/>
              </w:rPr>
              <w:instrText xml:space="preserve"> PAGEREF _Toc93861628 \h </w:instrText>
            </w:r>
            <w:r w:rsidR="00B7148F">
              <w:rPr>
                <w:noProof/>
                <w:webHidden/>
              </w:rPr>
            </w:r>
            <w:r w:rsidR="00B7148F">
              <w:rPr>
                <w:noProof/>
                <w:webHidden/>
              </w:rPr>
              <w:fldChar w:fldCharType="separate"/>
            </w:r>
            <w:r w:rsidR="00B7148F">
              <w:rPr>
                <w:noProof/>
                <w:webHidden/>
              </w:rPr>
              <w:t>20</w:t>
            </w:r>
            <w:r w:rsidR="00B7148F">
              <w:rPr>
                <w:noProof/>
                <w:webHidden/>
              </w:rPr>
              <w:fldChar w:fldCharType="end"/>
            </w:r>
          </w:hyperlink>
        </w:p>
        <w:p w14:paraId="3ED9658C" w14:textId="396DF600" w:rsidR="00B7148F" w:rsidRDefault="00157DB8">
          <w:pPr>
            <w:pStyle w:val="TOC2"/>
            <w:tabs>
              <w:tab w:val="right" w:leader="dot" w:pos="9350"/>
            </w:tabs>
            <w:rPr>
              <w:rFonts w:cstheme="minorBidi"/>
              <w:noProof/>
              <w:lang w:val="en-PK" w:eastAsia="en-PK"/>
            </w:rPr>
          </w:pPr>
          <w:hyperlink w:anchor="_Toc93861629" w:history="1">
            <w:r w:rsidR="00B7148F" w:rsidRPr="00892DAE">
              <w:rPr>
                <w:rStyle w:val="Hyperlink"/>
                <w:noProof/>
              </w:rPr>
              <w:t>14.5 Compete with opponent</w:t>
            </w:r>
            <w:r w:rsidR="00B7148F">
              <w:rPr>
                <w:noProof/>
                <w:webHidden/>
              </w:rPr>
              <w:tab/>
            </w:r>
            <w:r w:rsidR="00B7148F">
              <w:rPr>
                <w:noProof/>
                <w:webHidden/>
              </w:rPr>
              <w:fldChar w:fldCharType="begin"/>
            </w:r>
            <w:r w:rsidR="00B7148F">
              <w:rPr>
                <w:noProof/>
                <w:webHidden/>
              </w:rPr>
              <w:instrText xml:space="preserve"> PAGEREF _Toc93861629 \h </w:instrText>
            </w:r>
            <w:r w:rsidR="00B7148F">
              <w:rPr>
                <w:noProof/>
                <w:webHidden/>
              </w:rPr>
            </w:r>
            <w:r w:rsidR="00B7148F">
              <w:rPr>
                <w:noProof/>
                <w:webHidden/>
              </w:rPr>
              <w:fldChar w:fldCharType="separate"/>
            </w:r>
            <w:r w:rsidR="00B7148F">
              <w:rPr>
                <w:noProof/>
                <w:webHidden/>
              </w:rPr>
              <w:t>20</w:t>
            </w:r>
            <w:r w:rsidR="00B7148F">
              <w:rPr>
                <w:noProof/>
                <w:webHidden/>
              </w:rPr>
              <w:fldChar w:fldCharType="end"/>
            </w:r>
          </w:hyperlink>
        </w:p>
        <w:p w14:paraId="35197238" w14:textId="3B45EB19" w:rsidR="00B7148F" w:rsidRDefault="00157DB8">
          <w:pPr>
            <w:pStyle w:val="TOC2"/>
            <w:tabs>
              <w:tab w:val="right" w:leader="dot" w:pos="9350"/>
            </w:tabs>
            <w:rPr>
              <w:rFonts w:cstheme="minorBidi"/>
              <w:noProof/>
              <w:lang w:val="en-PK" w:eastAsia="en-PK"/>
            </w:rPr>
          </w:pPr>
          <w:hyperlink w:anchor="_Toc93861630" w:history="1">
            <w:r w:rsidR="00B7148F" w:rsidRPr="00892DAE">
              <w:rPr>
                <w:rStyle w:val="Hyperlink"/>
                <w:noProof/>
              </w:rPr>
              <w:t>14.6 Win/Lose</w:t>
            </w:r>
            <w:r w:rsidR="00B7148F">
              <w:rPr>
                <w:noProof/>
                <w:webHidden/>
              </w:rPr>
              <w:tab/>
            </w:r>
            <w:r w:rsidR="00B7148F">
              <w:rPr>
                <w:noProof/>
                <w:webHidden/>
              </w:rPr>
              <w:fldChar w:fldCharType="begin"/>
            </w:r>
            <w:r w:rsidR="00B7148F">
              <w:rPr>
                <w:noProof/>
                <w:webHidden/>
              </w:rPr>
              <w:instrText xml:space="preserve"> PAGEREF _Toc93861630 \h </w:instrText>
            </w:r>
            <w:r w:rsidR="00B7148F">
              <w:rPr>
                <w:noProof/>
                <w:webHidden/>
              </w:rPr>
            </w:r>
            <w:r w:rsidR="00B7148F">
              <w:rPr>
                <w:noProof/>
                <w:webHidden/>
              </w:rPr>
              <w:fldChar w:fldCharType="separate"/>
            </w:r>
            <w:r w:rsidR="00B7148F">
              <w:rPr>
                <w:noProof/>
                <w:webHidden/>
              </w:rPr>
              <w:t>20</w:t>
            </w:r>
            <w:r w:rsidR="00B7148F">
              <w:rPr>
                <w:noProof/>
                <w:webHidden/>
              </w:rPr>
              <w:fldChar w:fldCharType="end"/>
            </w:r>
          </w:hyperlink>
        </w:p>
        <w:p w14:paraId="2C3F9753" w14:textId="6BF40C53"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631" w:history="1">
            <w:r w:rsidR="00B7148F" w:rsidRPr="00892DAE">
              <w:rPr>
                <w:rStyle w:val="Hyperlink"/>
                <w:noProof/>
              </w:rPr>
              <w:t>15.Detailed System Design</w:t>
            </w:r>
            <w:r w:rsidR="00B7148F">
              <w:rPr>
                <w:noProof/>
                <w:webHidden/>
              </w:rPr>
              <w:tab/>
            </w:r>
            <w:r w:rsidR="00B7148F">
              <w:rPr>
                <w:noProof/>
                <w:webHidden/>
              </w:rPr>
              <w:fldChar w:fldCharType="begin"/>
            </w:r>
            <w:r w:rsidR="00B7148F">
              <w:rPr>
                <w:noProof/>
                <w:webHidden/>
              </w:rPr>
              <w:instrText xml:space="preserve"> PAGEREF _Toc93861631 \h </w:instrText>
            </w:r>
            <w:r w:rsidR="00B7148F">
              <w:rPr>
                <w:noProof/>
                <w:webHidden/>
              </w:rPr>
            </w:r>
            <w:r w:rsidR="00B7148F">
              <w:rPr>
                <w:noProof/>
                <w:webHidden/>
              </w:rPr>
              <w:fldChar w:fldCharType="separate"/>
            </w:r>
            <w:r w:rsidR="00B7148F">
              <w:rPr>
                <w:noProof/>
                <w:webHidden/>
              </w:rPr>
              <w:t>20</w:t>
            </w:r>
            <w:r w:rsidR="00B7148F">
              <w:rPr>
                <w:noProof/>
                <w:webHidden/>
              </w:rPr>
              <w:fldChar w:fldCharType="end"/>
            </w:r>
          </w:hyperlink>
        </w:p>
        <w:p w14:paraId="1E9D21D9" w14:textId="54817BF5" w:rsidR="00B7148F" w:rsidRDefault="00157DB8">
          <w:pPr>
            <w:pStyle w:val="TOC2"/>
            <w:tabs>
              <w:tab w:val="right" w:leader="dot" w:pos="9350"/>
            </w:tabs>
            <w:rPr>
              <w:rFonts w:cstheme="minorBidi"/>
              <w:noProof/>
              <w:lang w:val="en-PK" w:eastAsia="en-PK"/>
            </w:rPr>
          </w:pPr>
          <w:hyperlink w:anchor="_Toc93861632" w:history="1">
            <w:r w:rsidR="00B7148F" w:rsidRPr="00892DAE">
              <w:rPr>
                <w:rStyle w:val="Hyperlink"/>
                <w:noProof/>
              </w:rPr>
              <w:t>15.1 Class diagram:</w:t>
            </w:r>
            <w:r w:rsidR="00B7148F">
              <w:rPr>
                <w:noProof/>
                <w:webHidden/>
              </w:rPr>
              <w:tab/>
            </w:r>
            <w:r w:rsidR="00B7148F">
              <w:rPr>
                <w:noProof/>
                <w:webHidden/>
              </w:rPr>
              <w:fldChar w:fldCharType="begin"/>
            </w:r>
            <w:r w:rsidR="00B7148F">
              <w:rPr>
                <w:noProof/>
                <w:webHidden/>
              </w:rPr>
              <w:instrText xml:space="preserve"> PAGEREF _Toc93861632 \h </w:instrText>
            </w:r>
            <w:r w:rsidR="00B7148F">
              <w:rPr>
                <w:noProof/>
                <w:webHidden/>
              </w:rPr>
            </w:r>
            <w:r w:rsidR="00B7148F">
              <w:rPr>
                <w:noProof/>
                <w:webHidden/>
              </w:rPr>
              <w:fldChar w:fldCharType="separate"/>
            </w:r>
            <w:r w:rsidR="00B7148F">
              <w:rPr>
                <w:noProof/>
                <w:webHidden/>
              </w:rPr>
              <w:t>20</w:t>
            </w:r>
            <w:r w:rsidR="00B7148F">
              <w:rPr>
                <w:noProof/>
                <w:webHidden/>
              </w:rPr>
              <w:fldChar w:fldCharType="end"/>
            </w:r>
          </w:hyperlink>
        </w:p>
        <w:p w14:paraId="0D283B61" w14:textId="3BE021F1" w:rsidR="00B7148F" w:rsidRDefault="00157DB8">
          <w:pPr>
            <w:pStyle w:val="TOC2"/>
            <w:tabs>
              <w:tab w:val="right" w:leader="dot" w:pos="9350"/>
            </w:tabs>
            <w:rPr>
              <w:rFonts w:cstheme="minorBidi"/>
              <w:noProof/>
              <w:lang w:val="en-PK" w:eastAsia="en-PK"/>
            </w:rPr>
          </w:pPr>
          <w:hyperlink w:anchor="_Toc93861633" w:history="1">
            <w:r w:rsidR="00B7148F" w:rsidRPr="00892DAE">
              <w:rPr>
                <w:rStyle w:val="Hyperlink"/>
                <w:noProof/>
              </w:rPr>
              <w:t>15.2 Collaboration Diagram</w:t>
            </w:r>
            <w:r w:rsidR="00B7148F">
              <w:rPr>
                <w:noProof/>
                <w:webHidden/>
              </w:rPr>
              <w:tab/>
            </w:r>
            <w:r w:rsidR="00B7148F">
              <w:rPr>
                <w:noProof/>
                <w:webHidden/>
              </w:rPr>
              <w:fldChar w:fldCharType="begin"/>
            </w:r>
            <w:r w:rsidR="00B7148F">
              <w:rPr>
                <w:noProof/>
                <w:webHidden/>
              </w:rPr>
              <w:instrText xml:space="preserve"> PAGEREF _Toc93861633 \h </w:instrText>
            </w:r>
            <w:r w:rsidR="00B7148F">
              <w:rPr>
                <w:noProof/>
                <w:webHidden/>
              </w:rPr>
            </w:r>
            <w:r w:rsidR="00B7148F">
              <w:rPr>
                <w:noProof/>
                <w:webHidden/>
              </w:rPr>
              <w:fldChar w:fldCharType="separate"/>
            </w:r>
            <w:r w:rsidR="00B7148F">
              <w:rPr>
                <w:noProof/>
                <w:webHidden/>
              </w:rPr>
              <w:t>21</w:t>
            </w:r>
            <w:r w:rsidR="00B7148F">
              <w:rPr>
                <w:noProof/>
                <w:webHidden/>
              </w:rPr>
              <w:fldChar w:fldCharType="end"/>
            </w:r>
          </w:hyperlink>
        </w:p>
        <w:p w14:paraId="5B7ABEE5" w14:textId="2853FEE7" w:rsidR="00B7148F" w:rsidRDefault="00157DB8">
          <w:pPr>
            <w:pStyle w:val="TOC2"/>
            <w:tabs>
              <w:tab w:val="right" w:leader="dot" w:pos="9350"/>
            </w:tabs>
            <w:rPr>
              <w:rFonts w:cstheme="minorBidi"/>
              <w:noProof/>
              <w:lang w:val="en-PK" w:eastAsia="en-PK"/>
            </w:rPr>
          </w:pPr>
          <w:hyperlink w:anchor="_Toc93861634" w:history="1">
            <w:r w:rsidR="00B7148F" w:rsidRPr="00892DAE">
              <w:rPr>
                <w:rStyle w:val="Hyperlink"/>
                <w:noProof/>
              </w:rPr>
              <w:t>15.3 Entity Relationship Diagram (ERD)</w:t>
            </w:r>
            <w:r w:rsidR="00B7148F">
              <w:rPr>
                <w:noProof/>
                <w:webHidden/>
              </w:rPr>
              <w:tab/>
            </w:r>
            <w:r w:rsidR="00B7148F">
              <w:rPr>
                <w:noProof/>
                <w:webHidden/>
              </w:rPr>
              <w:fldChar w:fldCharType="begin"/>
            </w:r>
            <w:r w:rsidR="00B7148F">
              <w:rPr>
                <w:noProof/>
                <w:webHidden/>
              </w:rPr>
              <w:instrText xml:space="preserve"> PAGEREF _Toc93861634 \h </w:instrText>
            </w:r>
            <w:r w:rsidR="00B7148F">
              <w:rPr>
                <w:noProof/>
                <w:webHidden/>
              </w:rPr>
            </w:r>
            <w:r w:rsidR="00B7148F">
              <w:rPr>
                <w:noProof/>
                <w:webHidden/>
              </w:rPr>
              <w:fldChar w:fldCharType="separate"/>
            </w:r>
            <w:r w:rsidR="00B7148F">
              <w:rPr>
                <w:noProof/>
                <w:webHidden/>
              </w:rPr>
              <w:t>22</w:t>
            </w:r>
            <w:r w:rsidR="00B7148F">
              <w:rPr>
                <w:noProof/>
                <w:webHidden/>
              </w:rPr>
              <w:fldChar w:fldCharType="end"/>
            </w:r>
          </w:hyperlink>
        </w:p>
        <w:p w14:paraId="0EFA3C0C" w14:textId="05B0002F" w:rsidR="00B7148F" w:rsidRDefault="00157DB8">
          <w:pPr>
            <w:pStyle w:val="TOC2"/>
            <w:tabs>
              <w:tab w:val="right" w:leader="dot" w:pos="9350"/>
            </w:tabs>
            <w:rPr>
              <w:rFonts w:cstheme="minorBidi"/>
              <w:noProof/>
              <w:lang w:val="en-PK" w:eastAsia="en-PK"/>
            </w:rPr>
          </w:pPr>
          <w:hyperlink w:anchor="_Toc93861635" w:history="1">
            <w:r w:rsidR="00B7148F" w:rsidRPr="00892DAE">
              <w:rPr>
                <w:rStyle w:val="Hyperlink"/>
                <w:noProof/>
              </w:rPr>
              <w:t>15.4 Activity Diagram</w:t>
            </w:r>
            <w:r w:rsidR="00B7148F">
              <w:rPr>
                <w:noProof/>
                <w:webHidden/>
              </w:rPr>
              <w:tab/>
            </w:r>
            <w:r w:rsidR="00B7148F">
              <w:rPr>
                <w:noProof/>
                <w:webHidden/>
              </w:rPr>
              <w:fldChar w:fldCharType="begin"/>
            </w:r>
            <w:r w:rsidR="00B7148F">
              <w:rPr>
                <w:noProof/>
                <w:webHidden/>
              </w:rPr>
              <w:instrText xml:space="preserve"> PAGEREF _Toc93861635 \h </w:instrText>
            </w:r>
            <w:r w:rsidR="00B7148F">
              <w:rPr>
                <w:noProof/>
                <w:webHidden/>
              </w:rPr>
            </w:r>
            <w:r w:rsidR="00B7148F">
              <w:rPr>
                <w:noProof/>
                <w:webHidden/>
              </w:rPr>
              <w:fldChar w:fldCharType="separate"/>
            </w:r>
            <w:r w:rsidR="00B7148F">
              <w:rPr>
                <w:noProof/>
                <w:webHidden/>
              </w:rPr>
              <w:t>22</w:t>
            </w:r>
            <w:r w:rsidR="00B7148F">
              <w:rPr>
                <w:noProof/>
                <w:webHidden/>
              </w:rPr>
              <w:fldChar w:fldCharType="end"/>
            </w:r>
          </w:hyperlink>
        </w:p>
        <w:p w14:paraId="30DE5E92" w14:textId="0DFE7E27" w:rsidR="00B7148F" w:rsidRDefault="00157DB8">
          <w:pPr>
            <w:pStyle w:val="TOC2"/>
            <w:tabs>
              <w:tab w:val="right" w:leader="dot" w:pos="9350"/>
            </w:tabs>
            <w:rPr>
              <w:rFonts w:cstheme="minorBidi"/>
              <w:noProof/>
              <w:lang w:val="en-PK" w:eastAsia="en-PK"/>
            </w:rPr>
          </w:pPr>
          <w:hyperlink w:anchor="_Toc93861636" w:history="1">
            <w:r w:rsidR="00B7148F" w:rsidRPr="00892DAE">
              <w:rPr>
                <w:rStyle w:val="Hyperlink"/>
                <w:noProof/>
              </w:rPr>
              <w:t>15.5 Sequence Diagram</w:t>
            </w:r>
            <w:r w:rsidR="00B7148F">
              <w:rPr>
                <w:noProof/>
                <w:webHidden/>
              </w:rPr>
              <w:tab/>
            </w:r>
            <w:r w:rsidR="00B7148F">
              <w:rPr>
                <w:noProof/>
                <w:webHidden/>
              </w:rPr>
              <w:fldChar w:fldCharType="begin"/>
            </w:r>
            <w:r w:rsidR="00B7148F">
              <w:rPr>
                <w:noProof/>
                <w:webHidden/>
              </w:rPr>
              <w:instrText xml:space="preserve"> PAGEREF _Toc93861636 \h </w:instrText>
            </w:r>
            <w:r w:rsidR="00B7148F">
              <w:rPr>
                <w:noProof/>
                <w:webHidden/>
              </w:rPr>
            </w:r>
            <w:r w:rsidR="00B7148F">
              <w:rPr>
                <w:noProof/>
                <w:webHidden/>
              </w:rPr>
              <w:fldChar w:fldCharType="separate"/>
            </w:r>
            <w:r w:rsidR="00B7148F">
              <w:rPr>
                <w:noProof/>
                <w:webHidden/>
              </w:rPr>
              <w:t>23</w:t>
            </w:r>
            <w:r w:rsidR="00B7148F">
              <w:rPr>
                <w:noProof/>
                <w:webHidden/>
              </w:rPr>
              <w:fldChar w:fldCharType="end"/>
            </w:r>
          </w:hyperlink>
        </w:p>
        <w:p w14:paraId="5DDEC215" w14:textId="1A16C6CB" w:rsidR="00B7148F" w:rsidRDefault="00157DB8">
          <w:pPr>
            <w:pStyle w:val="TOC1"/>
            <w:tabs>
              <w:tab w:val="right" w:leader="dot" w:pos="9350"/>
            </w:tabs>
            <w:rPr>
              <w:rFonts w:asciiTheme="minorHAnsi" w:eastAsiaTheme="minorEastAsia" w:hAnsiTheme="minorHAnsi" w:cstheme="minorBidi"/>
              <w:noProof/>
              <w:sz w:val="22"/>
              <w:szCs w:val="22"/>
              <w:lang w:val="en-PK"/>
            </w:rPr>
          </w:pPr>
          <w:hyperlink w:anchor="_Toc93861637" w:history="1">
            <w:r w:rsidR="00B7148F" w:rsidRPr="00892DAE">
              <w:rPr>
                <w:rStyle w:val="Hyperlink"/>
                <w:noProof/>
              </w:rPr>
              <w:t>16.References</w:t>
            </w:r>
            <w:r w:rsidR="00B7148F">
              <w:rPr>
                <w:noProof/>
                <w:webHidden/>
              </w:rPr>
              <w:tab/>
            </w:r>
            <w:r w:rsidR="00B7148F">
              <w:rPr>
                <w:noProof/>
                <w:webHidden/>
              </w:rPr>
              <w:fldChar w:fldCharType="begin"/>
            </w:r>
            <w:r w:rsidR="00B7148F">
              <w:rPr>
                <w:noProof/>
                <w:webHidden/>
              </w:rPr>
              <w:instrText xml:space="preserve"> PAGEREF _Toc93861637 \h </w:instrText>
            </w:r>
            <w:r w:rsidR="00B7148F">
              <w:rPr>
                <w:noProof/>
                <w:webHidden/>
              </w:rPr>
            </w:r>
            <w:r w:rsidR="00B7148F">
              <w:rPr>
                <w:noProof/>
                <w:webHidden/>
              </w:rPr>
              <w:fldChar w:fldCharType="separate"/>
            </w:r>
            <w:r w:rsidR="00B7148F">
              <w:rPr>
                <w:noProof/>
                <w:webHidden/>
              </w:rPr>
              <w:t>25</w:t>
            </w:r>
            <w:r w:rsidR="00B7148F">
              <w:rPr>
                <w:noProof/>
                <w:webHidden/>
              </w:rPr>
              <w:fldChar w:fldCharType="end"/>
            </w:r>
          </w:hyperlink>
        </w:p>
        <w:p w14:paraId="547D04B5" w14:textId="45C87E90" w:rsidR="003E0964" w:rsidRDefault="003E0964">
          <w:r>
            <w:rPr>
              <w:b/>
              <w:bCs/>
              <w:noProof/>
            </w:rPr>
            <w:fldChar w:fldCharType="end"/>
          </w:r>
        </w:p>
      </w:sdtContent>
    </w:sdt>
    <w:p w14:paraId="34BAAD8F" w14:textId="77777777" w:rsidR="003E0964" w:rsidRPr="003E0964" w:rsidRDefault="003E0964" w:rsidP="003E0964"/>
    <w:p w14:paraId="41DD2CA2" w14:textId="5D0608FC" w:rsidR="00D114D3" w:rsidRDefault="00D114D3" w:rsidP="00D114D3"/>
    <w:p w14:paraId="4B9385FC" w14:textId="7587F799" w:rsidR="00D114D3" w:rsidRDefault="00D114D3" w:rsidP="00D114D3"/>
    <w:p w14:paraId="7C32ADBA" w14:textId="3F3FB03B" w:rsidR="00D114D3" w:rsidRDefault="00D114D3" w:rsidP="00D114D3"/>
    <w:p w14:paraId="0958A46C" w14:textId="28A886AC" w:rsidR="00D114D3" w:rsidRDefault="00D114D3" w:rsidP="00D114D3"/>
    <w:p w14:paraId="64433A3E" w14:textId="021E3A7D" w:rsidR="00D114D3" w:rsidRDefault="00D114D3" w:rsidP="00D114D3"/>
    <w:p w14:paraId="5CB67858" w14:textId="5F33A4E1" w:rsidR="00D114D3" w:rsidRDefault="00D114D3">
      <w:r>
        <w:br w:type="page"/>
      </w:r>
    </w:p>
    <w:p w14:paraId="2FA9C2AF" w14:textId="2813A8B6" w:rsidR="00D114D3" w:rsidRDefault="00D114D3" w:rsidP="00D53321">
      <w:pPr>
        <w:pStyle w:val="Heading1"/>
      </w:pPr>
      <w:bookmarkStart w:id="5" w:name="_Toc93858268"/>
      <w:bookmarkStart w:id="6" w:name="_Toc93861579"/>
      <w:r w:rsidRPr="00D53321">
        <w:lastRenderedPageBreak/>
        <w:t>Document</w:t>
      </w:r>
      <w:r>
        <w:t xml:space="preserve"> Information</w:t>
      </w:r>
      <w:bookmarkEnd w:id="5"/>
      <w:bookmarkEnd w:id="6"/>
    </w:p>
    <w:p w14:paraId="1E9E7883" w14:textId="77777777" w:rsidR="00D114D3" w:rsidRDefault="00D114D3" w:rsidP="00D114D3">
      <w:pPr>
        <w:rPr>
          <w:rFonts w:ascii="Arial" w:eastAsia="Arial" w:hAnsi="Arial" w:cs="Arial"/>
          <w:b/>
          <w:sz w:val="32"/>
          <w:szCs w:val="32"/>
        </w:rPr>
      </w:pPr>
    </w:p>
    <w:p w14:paraId="40820844" w14:textId="77777777" w:rsidR="00D114D3" w:rsidRDefault="00D114D3" w:rsidP="00D114D3">
      <w:pPr>
        <w:rPr>
          <w:sz w:val="28"/>
          <w:szCs w:val="28"/>
        </w:rPr>
      </w:pPr>
    </w:p>
    <w:tbl>
      <w:tblPr>
        <w:tblStyle w:val="ab"/>
        <w:tblW w:w="8460" w:type="dxa"/>
        <w:jc w:val="center"/>
        <w:tblLayout w:type="fixed"/>
        <w:tblLook w:val="0000" w:firstRow="0" w:lastRow="0" w:firstColumn="0" w:lastColumn="0" w:noHBand="0" w:noVBand="0"/>
      </w:tblPr>
      <w:tblGrid>
        <w:gridCol w:w="2160"/>
        <w:gridCol w:w="6300"/>
      </w:tblGrid>
      <w:tr w:rsidR="00D114D3" w14:paraId="7824DE89" w14:textId="77777777" w:rsidTr="00B60BCB">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5783E7E7" w14:textId="77777777" w:rsidR="00D114D3" w:rsidRDefault="00D114D3" w:rsidP="00B60BCB">
            <w:pPr>
              <w:pBdr>
                <w:top w:val="nil"/>
                <w:left w:val="nil"/>
                <w:bottom w:val="nil"/>
                <w:right w:val="nil"/>
                <w:between w:val="nil"/>
              </w:pBdr>
              <w:rPr>
                <w:rFonts w:ascii="Verdana" w:eastAsia="Verdana" w:hAnsi="Verdana" w:cs="Verdana"/>
                <w:b/>
                <w:color w:val="FFFFFF"/>
                <w:sz w:val="16"/>
                <w:szCs w:val="16"/>
              </w:rPr>
            </w:pPr>
            <w:r>
              <w:rPr>
                <w:rFonts w:ascii="Verdana" w:eastAsia="Verdana" w:hAnsi="Verdana" w:cs="Verdana"/>
                <w:b/>
                <w:color w:val="FFFFFF"/>
                <w:sz w:val="16"/>
                <w:szCs w:val="16"/>
              </w:rPr>
              <w:t>Category</w:t>
            </w:r>
          </w:p>
        </w:tc>
        <w:tc>
          <w:tcPr>
            <w:tcW w:w="630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7A646287" w14:textId="77777777" w:rsidR="00D114D3" w:rsidRDefault="00D114D3" w:rsidP="00B60BCB">
            <w:pPr>
              <w:pBdr>
                <w:top w:val="nil"/>
                <w:left w:val="nil"/>
                <w:bottom w:val="nil"/>
                <w:right w:val="nil"/>
                <w:between w:val="nil"/>
              </w:pBdr>
              <w:rPr>
                <w:rFonts w:ascii="Verdana" w:eastAsia="Verdana" w:hAnsi="Verdana" w:cs="Verdana"/>
                <w:b/>
                <w:color w:val="FFFFFF"/>
                <w:sz w:val="16"/>
                <w:szCs w:val="16"/>
              </w:rPr>
            </w:pPr>
            <w:r>
              <w:rPr>
                <w:rFonts w:ascii="Verdana" w:eastAsia="Verdana" w:hAnsi="Verdana" w:cs="Verdana"/>
                <w:b/>
                <w:color w:val="FFFFFF"/>
                <w:sz w:val="16"/>
                <w:szCs w:val="16"/>
              </w:rPr>
              <w:t>Information</w:t>
            </w:r>
          </w:p>
        </w:tc>
      </w:tr>
      <w:tr w:rsidR="00D114D3" w14:paraId="33ABC0BC" w14:textId="77777777" w:rsidTr="00B60BCB">
        <w:trPr>
          <w:jc w:val="center"/>
        </w:trPr>
        <w:tc>
          <w:tcPr>
            <w:tcW w:w="2160" w:type="dxa"/>
            <w:tcBorders>
              <w:left w:val="single" w:sz="8" w:space="0" w:color="C0C0C0"/>
              <w:bottom w:val="single" w:sz="8" w:space="0" w:color="C0C0C0"/>
              <w:right w:val="single" w:sz="8" w:space="0" w:color="C0C0C0"/>
            </w:tcBorders>
            <w:shd w:val="clear" w:color="auto" w:fill="F2F2F2"/>
            <w:vAlign w:val="center"/>
          </w:tcPr>
          <w:p w14:paraId="397A1399"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University</w:t>
            </w:r>
          </w:p>
        </w:tc>
        <w:tc>
          <w:tcPr>
            <w:tcW w:w="6300" w:type="dxa"/>
            <w:tcBorders>
              <w:left w:val="single" w:sz="8" w:space="0" w:color="C0C0C0"/>
              <w:bottom w:val="single" w:sz="8" w:space="0" w:color="C0C0C0"/>
              <w:right w:val="single" w:sz="8" w:space="0" w:color="C0C0C0"/>
            </w:tcBorders>
            <w:shd w:val="clear" w:color="auto" w:fill="F2F2F2"/>
            <w:vAlign w:val="center"/>
          </w:tcPr>
          <w:p w14:paraId="1B4EA8BB"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UOS</w:t>
            </w:r>
          </w:p>
        </w:tc>
      </w:tr>
      <w:tr w:rsidR="00D114D3" w14:paraId="3F7E38D4" w14:textId="77777777" w:rsidTr="00B60BCB">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F0DCBFB"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Project</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F57344D"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22"/>
                <w:szCs w:val="22"/>
              </w:rPr>
              <w:t xml:space="preserve"> </w:t>
            </w:r>
            <w:r>
              <w:rPr>
                <w:rFonts w:ascii="Verdana" w:eastAsia="Verdana" w:hAnsi="Verdana" w:cs="Verdana"/>
                <w:color w:val="000000"/>
                <w:sz w:val="16"/>
                <w:szCs w:val="16"/>
              </w:rPr>
              <w:t>Car Parking Multi</w:t>
            </w:r>
            <w:r>
              <w:rPr>
                <w:rFonts w:ascii="Verdana" w:eastAsia="Verdana" w:hAnsi="Verdana" w:cs="Verdana"/>
                <w:sz w:val="16"/>
                <w:szCs w:val="16"/>
              </w:rPr>
              <w:t xml:space="preserve"> Stunt</w:t>
            </w:r>
            <w:r>
              <w:rPr>
                <w:rFonts w:ascii="Verdana" w:eastAsia="Verdana" w:hAnsi="Verdana" w:cs="Verdana"/>
                <w:color w:val="000000"/>
                <w:sz w:val="16"/>
                <w:szCs w:val="16"/>
              </w:rPr>
              <w:t xml:space="preserve"> Game </w:t>
            </w:r>
          </w:p>
        </w:tc>
      </w:tr>
      <w:tr w:rsidR="00D114D3" w14:paraId="18907A1D" w14:textId="77777777" w:rsidTr="00B60BCB">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856E219"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Document</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82CC50D"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Software Design Specification</w:t>
            </w:r>
          </w:p>
        </w:tc>
      </w:tr>
      <w:tr w:rsidR="00D114D3" w14:paraId="605AECD1" w14:textId="77777777" w:rsidTr="00B60BCB">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9A95DB5"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Document Version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17CEB47"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1.0</w:t>
            </w:r>
          </w:p>
        </w:tc>
      </w:tr>
      <w:tr w:rsidR="00D114D3" w14:paraId="5C823073" w14:textId="77777777" w:rsidTr="00B60BCB">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B3BE8AB"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Identifier</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4599A52"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r>
      <w:tr w:rsidR="00D114D3" w14:paraId="42089856" w14:textId="77777777" w:rsidTr="00B60BCB">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989A4DD"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Status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0867A25"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Draft</w:t>
            </w:r>
          </w:p>
        </w:tc>
      </w:tr>
      <w:tr w:rsidR="00D114D3" w14:paraId="6C988152" w14:textId="77777777" w:rsidTr="00B60BCB">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EC8EC3D"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Author(s)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D1BD306" w14:textId="77777777" w:rsidR="00D114D3" w:rsidRPr="003A1CB4" w:rsidRDefault="00D114D3" w:rsidP="00B60BCB">
            <w:pPr>
              <w:rPr>
                <w:rFonts w:ascii="Verdana" w:hAnsi="Verdana"/>
                <w:sz w:val="16"/>
                <w:szCs w:val="16"/>
              </w:rPr>
            </w:pPr>
            <w:r w:rsidRPr="003A1CB4">
              <w:rPr>
                <w:rFonts w:ascii="Verdana" w:hAnsi="Verdana"/>
                <w:sz w:val="16"/>
                <w:szCs w:val="16"/>
              </w:rPr>
              <w:t>Team Lead: M Usama Shakoor (BSCSF18M031)</w:t>
            </w:r>
          </w:p>
          <w:p w14:paraId="0F7B787B" w14:textId="77777777" w:rsidR="00D114D3" w:rsidRPr="003A1CB4" w:rsidRDefault="00D114D3" w:rsidP="00B60BCB">
            <w:pPr>
              <w:rPr>
                <w:rFonts w:ascii="Verdana" w:hAnsi="Verdana"/>
                <w:sz w:val="16"/>
                <w:szCs w:val="16"/>
              </w:rPr>
            </w:pPr>
            <w:r w:rsidRPr="003A1CB4">
              <w:rPr>
                <w:rFonts w:ascii="Verdana" w:hAnsi="Verdana"/>
                <w:sz w:val="16"/>
                <w:szCs w:val="16"/>
              </w:rPr>
              <w:t>Team Member: Mubeen Saleem (BSCSF18M024)</w:t>
            </w:r>
          </w:p>
          <w:p w14:paraId="0EC9BE5C"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r>
      <w:tr w:rsidR="00D114D3" w14:paraId="01BDC5B6" w14:textId="77777777" w:rsidTr="00B60BCB">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1A625F2"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Approver(s)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E0A71D5"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PM</w:t>
            </w:r>
          </w:p>
        </w:tc>
      </w:tr>
      <w:tr w:rsidR="00D114D3" w14:paraId="687DDBD5" w14:textId="77777777" w:rsidTr="00B60BCB">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856759C"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Issue Date</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7EADF1A" w14:textId="2BB129B7" w:rsidR="00D114D3" w:rsidRDefault="00717B64"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January</w:t>
            </w:r>
            <w:r w:rsidR="00D114D3">
              <w:rPr>
                <w:rFonts w:ascii="Verdana" w:eastAsia="Verdana" w:hAnsi="Verdana" w:cs="Verdana"/>
                <w:color w:val="000000"/>
                <w:sz w:val="16"/>
                <w:szCs w:val="16"/>
              </w:rPr>
              <w:t>. 10, 2022</w:t>
            </w:r>
          </w:p>
        </w:tc>
      </w:tr>
      <w:tr w:rsidR="00D114D3" w14:paraId="133CE42C" w14:textId="77777777" w:rsidTr="00B60BCB">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F677017"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Document Location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E4409E7"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r>
      <w:tr w:rsidR="00D114D3" w14:paraId="1DD25CA3" w14:textId="77777777" w:rsidTr="00B60BCB">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20A2C33"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Distribution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B4E6D8D" w14:textId="77777777" w:rsidR="00D114D3" w:rsidRDefault="00D114D3" w:rsidP="00B60BCB">
            <w:pPr>
              <w:numPr>
                <w:ilvl w:val="0"/>
                <w:numId w:val="1"/>
              </w:numPr>
              <w:pBdr>
                <w:top w:val="nil"/>
                <w:left w:val="nil"/>
                <w:bottom w:val="nil"/>
                <w:right w:val="nil"/>
                <w:between w:val="nil"/>
              </w:pBdr>
            </w:pPr>
            <w:r>
              <w:rPr>
                <w:rFonts w:ascii="Verdana" w:eastAsia="Verdana" w:hAnsi="Verdana" w:cs="Verdana"/>
                <w:color w:val="000000"/>
                <w:sz w:val="16"/>
                <w:szCs w:val="16"/>
              </w:rPr>
              <w:t>Advisor</w:t>
            </w:r>
          </w:p>
          <w:p w14:paraId="0ACDAFF0" w14:textId="77777777" w:rsidR="00D114D3" w:rsidRDefault="00D114D3" w:rsidP="00B60BCB">
            <w:pPr>
              <w:numPr>
                <w:ilvl w:val="0"/>
                <w:numId w:val="1"/>
              </w:numPr>
              <w:pBdr>
                <w:top w:val="nil"/>
                <w:left w:val="nil"/>
                <w:bottom w:val="nil"/>
                <w:right w:val="nil"/>
                <w:between w:val="nil"/>
              </w:pBdr>
            </w:pPr>
            <w:r>
              <w:rPr>
                <w:rFonts w:ascii="Verdana" w:eastAsia="Verdana" w:hAnsi="Verdana" w:cs="Verdana"/>
                <w:color w:val="000000"/>
                <w:sz w:val="16"/>
                <w:szCs w:val="16"/>
              </w:rPr>
              <w:t>PM</w:t>
            </w:r>
          </w:p>
          <w:p w14:paraId="0FE34B74" w14:textId="77777777" w:rsidR="00D114D3" w:rsidRDefault="00D114D3" w:rsidP="00B60BCB">
            <w:pPr>
              <w:numPr>
                <w:ilvl w:val="0"/>
                <w:numId w:val="1"/>
              </w:numPr>
              <w:pBdr>
                <w:top w:val="nil"/>
                <w:left w:val="nil"/>
                <w:bottom w:val="nil"/>
                <w:right w:val="nil"/>
                <w:between w:val="nil"/>
              </w:pBdr>
            </w:pPr>
            <w:r>
              <w:rPr>
                <w:rFonts w:ascii="Verdana" w:eastAsia="Verdana" w:hAnsi="Verdana" w:cs="Verdana"/>
                <w:color w:val="000000"/>
                <w:sz w:val="16"/>
                <w:szCs w:val="16"/>
              </w:rPr>
              <w:t>Project Office</w:t>
            </w:r>
          </w:p>
        </w:tc>
      </w:tr>
    </w:tbl>
    <w:p w14:paraId="2A38953C" w14:textId="77777777" w:rsidR="00D114D3" w:rsidRDefault="00D114D3" w:rsidP="00D114D3">
      <w:pPr>
        <w:pStyle w:val="Heading1"/>
      </w:pPr>
    </w:p>
    <w:p w14:paraId="57C1E53A" w14:textId="77777777" w:rsidR="00D114D3" w:rsidRDefault="00D114D3" w:rsidP="00D114D3">
      <w:pPr>
        <w:pStyle w:val="Heading1"/>
      </w:pPr>
    </w:p>
    <w:p w14:paraId="4483D862" w14:textId="4E7E1709" w:rsidR="00D114D3" w:rsidRDefault="00D114D3" w:rsidP="00D53321">
      <w:pPr>
        <w:pStyle w:val="Heading1"/>
      </w:pPr>
      <w:bookmarkStart w:id="7" w:name="_Toc93858269"/>
      <w:bookmarkStart w:id="8" w:name="_Toc93861580"/>
      <w:r>
        <w:t>Definition of Terms, Acronyms and Abbreviations</w:t>
      </w:r>
      <w:bookmarkEnd w:id="7"/>
      <w:bookmarkEnd w:id="8"/>
    </w:p>
    <w:p w14:paraId="1110FA2D" w14:textId="77777777" w:rsidR="00D114D3" w:rsidRDefault="00D114D3" w:rsidP="00D114D3">
      <w:pPr>
        <w:pBdr>
          <w:top w:val="nil"/>
          <w:left w:val="nil"/>
          <w:bottom w:val="nil"/>
          <w:right w:val="nil"/>
          <w:between w:val="nil"/>
        </w:pBdr>
        <w:jc w:val="both"/>
        <w:rPr>
          <w:color w:val="000000"/>
          <w:sz w:val="20"/>
          <w:szCs w:val="20"/>
        </w:rPr>
      </w:pPr>
    </w:p>
    <w:tbl>
      <w:tblPr>
        <w:tblStyle w:val="ac"/>
        <w:tblW w:w="8370" w:type="dxa"/>
        <w:jc w:val="center"/>
        <w:tblLayout w:type="fixed"/>
        <w:tblLook w:val="0000" w:firstRow="0" w:lastRow="0" w:firstColumn="0" w:lastColumn="0" w:noHBand="0" w:noVBand="0"/>
      </w:tblPr>
      <w:tblGrid>
        <w:gridCol w:w="2340"/>
        <w:gridCol w:w="6030"/>
      </w:tblGrid>
      <w:tr w:rsidR="00D114D3" w14:paraId="30DB2724" w14:textId="77777777" w:rsidTr="00B60BCB">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535A4A44" w14:textId="77777777" w:rsidR="00D114D3" w:rsidRDefault="00D114D3" w:rsidP="00B60BCB">
            <w:pPr>
              <w:pBdr>
                <w:top w:val="nil"/>
                <w:left w:val="nil"/>
                <w:bottom w:val="nil"/>
                <w:right w:val="nil"/>
                <w:between w:val="nil"/>
              </w:pBdr>
              <w:rPr>
                <w:rFonts w:ascii="Verdana" w:eastAsia="Verdana" w:hAnsi="Verdana" w:cs="Verdana"/>
                <w:b/>
                <w:color w:val="FFFFFF"/>
                <w:sz w:val="16"/>
                <w:szCs w:val="16"/>
              </w:rPr>
            </w:pPr>
            <w:r>
              <w:rPr>
                <w:rFonts w:ascii="Verdana" w:eastAsia="Verdana" w:hAnsi="Verdana" w:cs="Verdana"/>
                <w:b/>
                <w:color w:val="FFFFFF"/>
                <w:sz w:val="16"/>
                <w:szCs w:val="16"/>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49DFFC34" w14:textId="77777777" w:rsidR="00D114D3" w:rsidRDefault="00D114D3" w:rsidP="00B60BCB">
            <w:pPr>
              <w:pBdr>
                <w:top w:val="nil"/>
                <w:left w:val="nil"/>
                <w:bottom w:val="nil"/>
                <w:right w:val="nil"/>
                <w:between w:val="nil"/>
              </w:pBdr>
              <w:rPr>
                <w:rFonts w:ascii="Verdana" w:eastAsia="Verdana" w:hAnsi="Verdana" w:cs="Verdana"/>
                <w:b/>
                <w:color w:val="FFFFFF"/>
                <w:sz w:val="16"/>
                <w:szCs w:val="16"/>
              </w:rPr>
            </w:pPr>
            <w:r>
              <w:rPr>
                <w:rFonts w:ascii="Verdana" w:eastAsia="Verdana" w:hAnsi="Verdana" w:cs="Verdana"/>
                <w:b/>
                <w:color w:val="FFFFFF"/>
                <w:sz w:val="16"/>
                <w:szCs w:val="16"/>
              </w:rPr>
              <w:t>Description</w:t>
            </w:r>
          </w:p>
        </w:tc>
      </w:tr>
      <w:tr w:rsidR="00D114D3" w14:paraId="50802D4C" w14:textId="77777777" w:rsidTr="00B60BCB">
        <w:trPr>
          <w:jc w:val="center"/>
        </w:trPr>
        <w:tc>
          <w:tcPr>
            <w:tcW w:w="2340" w:type="dxa"/>
            <w:tcBorders>
              <w:left w:val="single" w:sz="8" w:space="0" w:color="C0C0C0"/>
              <w:bottom w:val="single" w:sz="8" w:space="0" w:color="C0C0C0"/>
              <w:right w:val="single" w:sz="8" w:space="0" w:color="C0C0C0"/>
            </w:tcBorders>
            <w:shd w:val="clear" w:color="auto" w:fill="F2F2F2"/>
            <w:vAlign w:val="center"/>
          </w:tcPr>
          <w:p w14:paraId="62795828"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ASP</w:t>
            </w:r>
          </w:p>
        </w:tc>
        <w:tc>
          <w:tcPr>
            <w:tcW w:w="6030" w:type="dxa"/>
            <w:tcBorders>
              <w:left w:val="single" w:sz="8" w:space="0" w:color="C0C0C0"/>
              <w:bottom w:val="single" w:sz="8" w:space="0" w:color="C0C0C0"/>
              <w:right w:val="single" w:sz="8" w:space="0" w:color="C0C0C0"/>
            </w:tcBorders>
            <w:shd w:val="clear" w:color="auto" w:fill="F2F2F2"/>
            <w:vAlign w:val="center"/>
          </w:tcPr>
          <w:p w14:paraId="6437ECB1"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Active Server Pages</w:t>
            </w:r>
          </w:p>
        </w:tc>
      </w:tr>
      <w:tr w:rsidR="00D114D3" w14:paraId="5399A6BC" w14:textId="77777777" w:rsidTr="00B60BCB">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056A522"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DD</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709F219"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Design Specification</w:t>
            </w:r>
          </w:p>
        </w:tc>
      </w:tr>
      <w:tr w:rsidR="00D114D3" w14:paraId="75BD5505" w14:textId="77777777" w:rsidTr="00B60BCB">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89E6BAA"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0952BC8"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r>
      <w:tr w:rsidR="00D114D3" w14:paraId="3FAC4A30" w14:textId="77777777" w:rsidTr="00B60BCB">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B7397F3"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C9949AE"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r>
      <w:tr w:rsidR="00D114D3" w14:paraId="0FC5F1FC" w14:textId="77777777" w:rsidTr="00B60BCB">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FA6F332"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2CCA43F"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r>
      <w:tr w:rsidR="00D114D3" w14:paraId="55F66958" w14:textId="77777777" w:rsidTr="00B60BCB">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7E11602"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1160CD0"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r>
      <w:tr w:rsidR="00D114D3" w14:paraId="7993D01A" w14:textId="77777777" w:rsidTr="00B60BCB">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9343061"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230EA29"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r>
      <w:tr w:rsidR="00D114D3" w14:paraId="6523AB8C" w14:textId="77777777" w:rsidTr="00B60BCB">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6A371E7"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7557985"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r>
      <w:tr w:rsidR="00D114D3" w14:paraId="7C918DBA" w14:textId="77777777" w:rsidTr="00B60BCB">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478F799"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FBF64F9" w14:textId="77777777" w:rsidR="00D114D3" w:rsidRDefault="00D114D3" w:rsidP="00B60BCB">
            <w:pPr>
              <w:pBdr>
                <w:top w:val="nil"/>
                <w:left w:val="nil"/>
                <w:bottom w:val="nil"/>
                <w:right w:val="nil"/>
                <w:between w:val="nil"/>
              </w:pBdr>
              <w:rPr>
                <w:rFonts w:ascii="Verdana" w:eastAsia="Verdana" w:hAnsi="Verdana" w:cs="Verdana"/>
                <w:color w:val="000000"/>
                <w:sz w:val="16"/>
                <w:szCs w:val="16"/>
              </w:rPr>
            </w:pPr>
          </w:p>
        </w:tc>
      </w:tr>
    </w:tbl>
    <w:p w14:paraId="76F720A3" w14:textId="77777777" w:rsidR="00D114D3" w:rsidRDefault="00D114D3" w:rsidP="00D114D3">
      <w:pPr>
        <w:pBdr>
          <w:bottom w:val="single" w:sz="12" w:space="1" w:color="000000"/>
        </w:pBdr>
      </w:pPr>
    </w:p>
    <w:p w14:paraId="01AC0807" w14:textId="77777777" w:rsidR="00D114D3" w:rsidRDefault="00D114D3" w:rsidP="00D114D3">
      <w:pPr>
        <w:pBdr>
          <w:bottom w:val="single" w:sz="12" w:space="1" w:color="000000"/>
        </w:pBdr>
      </w:pPr>
    </w:p>
    <w:p w14:paraId="3300D990" w14:textId="77777777" w:rsidR="00251DD0" w:rsidRDefault="00251DD0">
      <w:pPr>
        <w:pBdr>
          <w:top w:val="nil"/>
          <w:left w:val="nil"/>
          <w:bottom w:val="nil"/>
          <w:right w:val="nil"/>
          <w:between w:val="nil"/>
        </w:pBdr>
        <w:tabs>
          <w:tab w:val="left" w:pos="360"/>
          <w:tab w:val="right" w:pos="9350"/>
        </w:tabs>
        <w:spacing w:before="240" w:after="120"/>
        <w:rPr>
          <w:b/>
          <w:color w:val="000000"/>
        </w:rPr>
      </w:pPr>
    </w:p>
    <w:p w14:paraId="42A73F8E" w14:textId="77777777" w:rsidR="00251DD0" w:rsidRDefault="00251DD0">
      <w:pPr>
        <w:pBdr>
          <w:top w:val="nil"/>
          <w:left w:val="nil"/>
          <w:bottom w:val="nil"/>
          <w:right w:val="nil"/>
          <w:between w:val="nil"/>
        </w:pBdr>
        <w:tabs>
          <w:tab w:val="left" w:pos="360"/>
          <w:tab w:val="right" w:pos="9350"/>
        </w:tabs>
        <w:spacing w:before="240" w:after="120"/>
        <w:rPr>
          <w:b/>
          <w:color w:val="000000"/>
        </w:rPr>
      </w:pPr>
    </w:p>
    <w:p w14:paraId="253E070D" w14:textId="77777777" w:rsidR="00251DD0" w:rsidRDefault="00251DD0">
      <w:pPr>
        <w:pBdr>
          <w:top w:val="nil"/>
          <w:left w:val="nil"/>
          <w:bottom w:val="nil"/>
          <w:right w:val="nil"/>
          <w:between w:val="nil"/>
        </w:pBdr>
        <w:tabs>
          <w:tab w:val="left" w:pos="360"/>
          <w:tab w:val="right" w:pos="9350"/>
        </w:tabs>
        <w:spacing w:before="240" w:after="120"/>
        <w:rPr>
          <w:b/>
          <w:color w:val="000000"/>
        </w:rPr>
      </w:pPr>
    </w:p>
    <w:p w14:paraId="57A136BE" w14:textId="77777777" w:rsidR="00251DD0" w:rsidRDefault="00251DD0">
      <w:pPr>
        <w:pBdr>
          <w:top w:val="nil"/>
          <w:left w:val="nil"/>
          <w:bottom w:val="nil"/>
          <w:right w:val="nil"/>
          <w:between w:val="nil"/>
        </w:pBdr>
        <w:tabs>
          <w:tab w:val="left" w:pos="360"/>
          <w:tab w:val="right" w:pos="9350"/>
        </w:tabs>
        <w:spacing w:before="240" w:after="120"/>
        <w:rPr>
          <w:b/>
          <w:color w:val="000000"/>
        </w:rPr>
      </w:pPr>
    </w:p>
    <w:p w14:paraId="5EBDF9A1" w14:textId="77777777" w:rsidR="00251DD0" w:rsidRDefault="00251DD0"/>
    <w:p w14:paraId="391E70D4" w14:textId="77777777" w:rsidR="00251DD0" w:rsidRDefault="00251DD0"/>
    <w:p w14:paraId="2DE33456" w14:textId="77777777" w:rsidR="00E7453B" w:rsidRDefault="00E7453B" w:rsidP="00E7453B">
      <w:pPr>
        <w:pStyle w:val="Heading1"/>
      </w:pPr>
      <w:bookmarkStart w:id="9" w:name="_Toc93858270"/>
    </w:p>
    <w:p w14:paraId="21F5B020" w14:textId="663B0F7E" w:rsidR="00D06DA8" w:rsidRPr="00582B84" w:rsidRDefault="00582B84" w:rsidP="00582B84">
      <w:pPr>
        <w:pStyle w:val="Heading1"/>
      </w:pPr>
      <w:bookmarkStart w:id="10" w:name="_Toc93861581"/>
      <w:r w:rsidRPr="00582B84">
        <w:t>1.</w:t>
      </w:r>
      <w:r w:rsidR="00D06DA8" w:rsidRPr="00582B84">
        <w:t>Abstract</w:t>
      </w:r>
      <w:bookmarkEnd w:id="9"/>
      <w:bookmarkEnd w:id="10"/>
    </w:p>
    <w:p w14:paraId="697276F7" w14:textId="77777777" w:rsidR="00D06DA8" w:rsidRDefault="00D06DA8" w:rsidP="00D06DA8">
      <w:pPr>
        <w:ind w:left="2" w:hanging="2"/>
      </w:pPr>
    </w:p>
    <w:p w14:paraId="674ADC89" w14:textId="77777777" w:rsidR="00D06DA8" w:rsidRPr="00582B84" w:rsidRDefault="00D06DA8" w:rsidP="00D06DA8">
      <w:pPr>
        <w:ind w:left="2" w:hanging="2"/>
      </w:pPr>
      <w:r w:rsidRPr="00582B84">
        <w:t xml:space="preserve">Due to the easy and cheap access of 3G and 4G connectivity, the trend of online games has increased. Covid pandemic also increased in download of games on both pc and mobiles.  We have found multiple single user games but we have limited access to multiple player games. Most of the games are paid and require subscription charges. </w:t>
      </w:r>
    </w:p>
    <w:p w14:paraId="3DFB68CF" w14:textId="77777777" w:rsidR="00D06DA8" w:rsidRPr="00582B84" w:rsidRDefault="00D06DA8" w:rsidP="00D06DA8">
      <w:pPr>
        <w:ind w:left="2" w:hanging="2"/>
      </w:pPr>
    </w:p>
    <w:p w14:paraId="70F09C65" w14:textId="31720871" w:rsidR="00D06DA8" w:rsidRPr="00582B84" w:rsidRDefault="00D06DA8" w:rsidP="00D06DA8">
      <w:pPr>
        <w:ind w:left="2" w:hanging="2"/>
      </w:pPr>
      <w:r w:rsidRPr="00582B84">
        <w:t>This multiplayer base game is not just for the people of Pakistan but as well as for all over the world this game will perform a simulator of the vehicle. The game will give you practice in physically driving the vehicle Player will load the game and enter in the main menu scene, where he/she can play and quit the game. When he clicks on play the profile creation starts and gives the other information and joins the room for online racing and clicks on parking to play the game. Player chooses his/her character name according to his/her wish. Players compete with each other. Losers will be punished like their level r coins consumed and the winner will be rewarded with coins.</w:t>
      </w:r>
    </w:p>
    <w:p w14:paraId="7EBA9F6E" w14:textId="58832AA2" w:rsidR="00B144F8" w:rsidRDefault="00B144F8" w:rsidP="00D06DA8">
      <w:pPr>
        <w:ind w:left="2" w:hanging="2"/>
      </w:pPr>
    </w:p>
    <w:p w14:paraId="3B89C1CE" w14:textId="43F26BC8" w:rsidR="00B144F8" w:rsidRDefault="00582B84" w:rsidP="00582B84">
      <w:pPr>
        <w:pStyle w:val="Heading1"/>
      </w:pPr>
      <w:bookmarkStart w:id="11" w:name="_Toc93858271"/>
      <w:bookmarkStart w:id="12" w:name="_Toc93861582"/>
      <w:r w:rsidRPr="00582B84">
        <w:t>2.</w:t>
      </w:r>
      <w:r w:rsidR="00B144F8" w:rsidRPr="00582B84">
        <w:t>Purpose of Document</w:t>
      </w:r>
      <w:bookmarkEnd w:id="11"/>
      <w:bookmarkEnd w:id="12"/>
      <w:r w:rsidR="00B144F8" w:rsidRPr="00582B84">
        <w:t xml:space="preserve"> </w:t>
      </w:r>
    </w:p>
    <w:p w14:paraId="2B5F34CB" w14:textId="77777777" w:rsidR="00582B84" w:rsidRPr="00582B84" w:rsidRDefault="00582B84" w:rsidP="00582B84"/>
    <w:p w14:paraId="2EDCD5D4" w14:textId="77777777" w:rsidR="00B144F8" w:rsidRPr="00582B84" w:rsidRDefault="00B144F8" w:rsidP="00582B84">
      <w:pPr>
        <w:pStyle w:val="BodyText"/>
      </w:pPr>
      <w:r w:rsidRPr="00582B84">
        <w:t>The purpose of the Software Design Document is to provide a detail description of the design of a software which we created and fully describe to allow for software development to proceed with an understanding of what is to be built and how it is expected to build. The project is going to the Car racing system &amp; parking. In this we will create a different classis which describe their all features in it which can help us on later. This game has different from the other games.in this documents we will use the diagrams, maps to describe our project.</w:t>
      </w:r>
    </w:p>
    <w:p w14:paraId="7CE6C112" w14:textId="50BDF982" w:rsidR="00B144F8" w:rsidRDefault="00B144F8" w:rsidP="00D06DA8">
      <w:pPr>
        <w:ind w:left="2" w:hanging="2"/>
      </w:pPr>
    </w:p>
    <w:p w14:paraId="2319D7A1" w14:textId="77777777" w:rsidR="00B144F8" w:rsidRDefault="00B144F8" w:rsidP="00D06DA8">
      <w:pPr>
        <w:ind w:left="2" w:hanging="2"/>
      </w:pPr>
    </w:p>
    <w:p w14:paraId="55815940" w14:textId="5611BE7D" w:rsidR="00D06DA8" w:rsidRPr="00067491" w:rsidRDefault="00582B84" w:rsidP="00067491">
      <w:pPr>
        <w:pStyle w:val="Heading1"/>
      </w:pPr>
      <w:bookmarkStart w:id="13" w:name="_heading=h.1t3h5sf"/>
      <w:bookmarkStart w:id="14" w:name="_Toc93858272"/>
      <w:bookmarkStart w:id="15" w:name="_Toc93861583"/>
      <w:bookmarkEnd w:id="13"/>
      <w:r w:rsidRPr="00067491">
        <w:t>3.</w:t>
      </w:r>
      <w:r w:rsidR="00D06DA8" w:rsidRPr="00067491">
        <w:t>Background and Justification</w:t>
      </w:r>
      <w:bookmarkEnd w:id="14"/>
      <w:bookmarkEnd w:id="15"/>
    </w:p>
    <w:p w14:paraId="5E49D200" w14:textId="77777777" w:rsidR="00D06DA8" w:rsidRDefault="00D06DA8" w:rsidP="00D06DA8">
      <w:pPr>
        <w:ind w:left="2" w:hanging="2"/>
      </w:pPr>
      <w:bookmarkStart w:id="16" w:name="_heading=h.4d34og8"/>
      <w:bookmarkEnd w:id="16"/>
    </w:p>
    <w:p w14:paraId="510A3D77" w14:textId="77777777" w:rsidR="00D06DA8" w:rsidRPr="00067491" w:rsidRDefault="00D06DA8" w:rsidP="00D06DA8">
      <w:pPr>
        <w:ind w:left="2" w:hanging="2"/>
        <w:jc w:val="both"/>
        <w:rPr>
          <w:color w:val="000000"/>
          <w:highlight w:val="white"/>
        </w:rPr>
      </w:pPr>
      <w:r w:rsidRPr="00067491">
        <w:t>There is a short amount of multiplayer strategy games available in App play-store because the working in multiplayer games is very limited. All of these provide the best feature game for the user's entertainment. This game will be provided in the app store as a freeware game.</w:t>
      </w:r>
      <w:r w:rsidRPr="00067491">
        <w:rPr>
          <w:color w:val="000000"/>
          <w:highlight w:val="white"/>
        </w:rPr>
        <w:t xml:space="preserve"> Multiplayer video </w:t>
      </w:r>
      <w:r w:rsidRPr="00067491">
        <w:rPr>
          <w:highlight w:val="white"/>
        </w:rPr>
        <w:t>games</w:t>
      </w:r>
      <w:r w:rsidRPr="00067491">
        <w:rPr>
          <w:color w:val="000000"/>
          <w:highlight w:val="white"/>
        </w:rPr>
        <w:t xml:space="preserve"> </w:t>
      </w:r>
      <w:r w:rsidRPr="00067491">
        <w:rPr>
          <w:highlight w:val="white"/>
        </w:rPr>
        <w:t>are</w:t>
      </w:r>
      <w:r w:rsidRPr="00067491">
        <w:rPr>
          <w:color w:val="000000"/>
          <w:highlight w:val="white"/>
        </w:rPr>
        <w:t xml:space="preserve"> video </w:t>
      </w:r>
      <w:r w:rsidRPr="00067491">
        <w:rPr>
          <w:highlight w:val="white"/>
        </w:rPr>
        <w:t>games</w:t>
      </w:r>
      <w:r w:rsidRPr="00067491">
        <w:rPr>
          <w:color w:val="000000"/>
          <w:highlight w:val="white"/>
        </w:rPr>
        <w:t xml:space="preserve"> in which more than one person can </w:t>
      </w:r>
      <w:r w:rsidRPr="00067491">
        <w:rPr>
          <w:highlight w:val="white"/>
        </w:rPr>
        <w:t>play the</w:t>
      </w:r>
      <w:r w:rsidRPr="00067491">
        <w:rPr>
          <w:color w:val="000000"/>
          <w:highlight w:val="white"/>
        </w:rPr>
        <w:t xml:space="preserve"> same game. During its early history, video games were often single-player-only activities, Multiplayer games </w:t>
      </w:r>
      <w:r w:rsidRPr="00067491">
        <w:rPr>
          <w:highlight w:val="white"/>
        </w:rPr>
        <w:t>allowed</w:t>
      </w:r>
      <w:r w:rsidRPr="00067491">
        <w:rPr>
          <w:color w:val="000000"/>
          <w:highlight w:val="white"/>
        </w:rPr>
        <w:t xml:space="preserve"> players interaction with other individuals in partnership, competition. Multiplayer games typically require players to share the resources of a single game system or use networking technology to play together over a greater distance.</w:t>
      </w:r>
    </w:p>
    <w:p w14:paraId="10E4D48D" w14:textId="77777777" w:rsidR="00D06DA8" w:rsidRPr="00067491" w:rsidRDefault="00D06DA8" w:rsidP="00D06DA8">
      <w:pPr>
        <w:ind w:left="2" w:hanging="2"/>
        <w:jc w:val="both"/>
        <w:rPr>
          <w:highlight w:val="white"/>
        </w:rPr>
      </w:pPr>
    </w:p>
    <w:p w14:paraId="35BAE24A" w14:textId="77777777" w:rsidR="00D06DA8" w:rsidRPr="00067491" w:rsidRDefault="00D06DA8" w:rsidP="00D06DA8">
      <w:pPr>
        <w:ind w:left="2" w:hanging="2"/>
        <w:jc w:val="both"/>
        <w:rPr>
          <w:color w:val="000000"/>
          <w:highlight w:val="white"/>
        </w:rPr>
      </w:pPr>
      <w:r w:rsidRPr="00067491">
        <w:rPr>
          <w:color w:val="000000"/>
          <w:highlight w:val="white"/>
        </w:rPr>
        <w:t xml:space="preserve">This game will offer a simulator of the </w:t>
      </w:r>
      <w:r w:rsidRPr="00067491">
        <w:t xml:space="preserve">vehicle </w:t>
      </w:r>
      <w:r w:rsidRPr="00067491">
        <w:rPr>
          <w:color w:val="000000"/>
          <w:highlight w:val="white"/>
        </w:rPr>
        <w:t xml:space="preserve">in past their will be only single player games only single player can play the game at a time </w:t>
      </w:r>
      <w:r w:rsidRPr="00067491">
        <w:rPr>
          <w:highlight w:val="white"/>
        </w:rPr>
        <w:t>nowadays</w:t>
      </w:r>
      <w:r w:rsidRPr="00067491">
        <w:rPr>
          <w:color w:val="000000"/>
          <w:highlight w:val="white"/>
        </w:rPr>
        <w:t xml:space="preserve"> the new technology of the internet all the people can play the game at a same time over internet with other peoples. </w:t>
      </w:r>
      <w:r w:rsidRPr="00067491">
        <w:rPr>
          <w:highlight w:val="white"/>
        </w:rPr>
        <w:t>This</w:t>
      </w:r>
      <w:r w:rsidRPr="00067491">
        <w:rPr>
          <w:color w:val="000000"/>
          <w:highlight w:val="white"/>
        </w:rPr>
        <w:t xml:space="preserve"> </w:t>
      </w:r>
      <w:r w:rsidRPr="00067491">
        <w:rPr>
          <w:highlight w:val="white"/>
        </w:rPr>
        <w:t>will be different</w:t>
      </w:r>
      <w:r w:rsidRPr="00067491">
        <w:rPr>
          <w:color w:val="000000"/>
          <w:highlight w:val="white"/>
        </w:rPr>
        <w:t xml:space="preserve"> from the other games because it will include both features offline and online. All the </w:t>
      </w:r>
      <w:r w:rsidRPr="00067491">
        <w:rPr>
          <w:highlight w:val="white"/>
        </w:rPr>
        <w:t>other</w:t>
      </w:r>
      <w:r w:rsidRPr="00067491">
        <w:rPr>
          <w:color w:val="000000"/>
          <w:highlight w:val="white"/>
        </w:rPr>
        <w:t xml:space="preserve"> games </w:t>
      </w:r>
      <w:r w:rsidRPr="00067491">
        <w:rPr>
          <w:color w:val="000000"/>
          <w:highlight w:val="white"/>
        </w:rPr>
        <w:lastRenderedPageBreak/>
        <w:t xml:space="preserve">will be Offline R online this multiplayer game will have both features. People can </w:t>
      </w:r>
      <w:r w:rsidRPr="00067491">
        <w:rPr>
          <w:highlight w:val="white"/>
        </w:rPr>
        <w:t>play</w:t>
      </w:r>
      <w:r w:rsidRPr="00067491">
        <w:rPr>
          <w:color w:val="000000"/>
          <w:highlight w:val="white"/>
        </w:rPr>
        <w:t xml:space="preserve"> this game very smoothly.</w:t>
      </w:r>
    </w:p>
    <w:p w14:paraId="5D880C25" w14:textId="77777777" w:rsidR="00D06DA8" w:rsidRPr="00067491" w:rsidRDefault="00D06DA8" w:rsidP="00D06DA8">
      <w:pPr>
        <w:ind w:left="2" w:hanging="2"/>
        <w:jc w:val="both"/>
        <w:rPr>
          <w:highlight w:val="white"/>
        </w:rPr>
      </w:pPr>
    </w:p>
    <w:p w14:paraId="4746CA6C" w14:textId="77777777" w:rsidR="00D06DA8" w:rsidRPr="00067491" w:rsidRDefault="00D06DA8" w:rsidP="00D06DA8">
      <w:pPr>
        <w:ind w:left="2" w:hanging="2"/>
        <w:jc w:val="both"/>
        <w:rPr>
          <w:color w:val="000000"/>
          <w:highlight w:val="white"/>
        </w:rPr>
      </w:pPr>
      <w:r w:rsidRPr="00067491">
        <w:rPr>
          <w:highlight w:val="white"/>
        </w:rPr>
        <w:t>In the past</w:t>
      </w:r>
      <w:r w:rsidRPr="00067491">
        <w:rPr>
          <w:color w:val="000000"/>
          <w:highlight w:val="white"/>
        </w:rPr>
        <w:t xml:space="preserve"> there </w:t>
      </w:r>
      <w:r w:rsidRPr="00067491">
        <w:rPr>
          <w:highlight w:val="white"/>
        </w:rPr>
        <w:t>were</w:t>
      </w:r>
      <w:r w:rsidRPr="00067491">
        <w:rPr>
          <w:color w:val="000000"/>
          <w:highlight w:val="white"/>
        </w:rPr>
        <w:t xml:space="preserve"> two different types of </w:t>
      </w:r>
      <w:r w:rsidRPr="00067491">
        <w:rPr>
          <w:highlight w:val="white"/>
        </w:rPr>
        <w:t>games</w:t>
      </w:r>
      <w:r w:rsidRPr="00067491">
        <w:rPr>
          <w:color w:val="000000"/>
          <w:highlight w:val="white"/>
        </w:rPr>
        <w:t xml:space="preserve"> available </w:t>
      </w:r>
      <w:r w:rsidRPr="00067491">
        <w:rPr>
          <w:highlight w:val="white"/>
        </w:rPr>
        <w:t>in the play</w:t>
      </w:r>
      <w:r w:rsidRPr="00067491">
        <w:rPr>
          <w:color w:val="000000"/>
          <w:highlight w:val="white"/>
        </w:rPr>
        <w:t xml:space="preserve"> store one is car parking and other is car stunt game. But we merge these two features </w:t>
      </w:r>
      <w:r w:rsidRPr="00067491">
        <w:rPr>
          <w:highlight w:val="white"/>
        </w:rPr>
        <w:t>in a single</w:t>
      </w:r>
      <w:r w:rsidRPr="00067491">
        <w:rPr>
          <w:color w:val="000000"/>
          <w:highlight w:val="white"/>
        </w:rPr>
        <w:t xml:space="preserve"> game.</w:t>
      </w:r>
    </w:p>
    <w:p w14:paraId="01D0690E" w14:textId="77777777" w:rsidR="00D06DA8" w:rsidRPr="00067491" w:rsidRDefault="00D06DA8" w:rsidP="00D06DA8">
      <w:pPr>
        <w:ind w:left="2" w:hanging="2"/>
        <w:jc w:val="both"/>
        <w:rPr>
          <w:highlight w:val="white"/>
        </w:rPr>
      </w:pPr>
      <w:r w:rsidRPr="00067491">
        <w:rPr>
          <w:highlight w:val="white"/>
        </w:rPr>
        <w:t>The Names of these two different types of games are as follows that are available in play store.</w:t>
      </w:r>
    </w:p>
    <w:p w14:paraId="335AED11" w14:textId="56090B28" w:rsidR="00D06DA8" w:rsidRPr="00067491" w:rsidRDefault="00D06DA8" w:rsidP="00D06DA8">
      <w:pPr>
        <w:ind w:left="3" w:hanging="3"/>
        <w:jc w:val="both"/>
        <w:rPr>
          <w:highlight w:val="white"/>
          <w:vertAlign w:val="superscript"/>
        </w:rPr>
      </w:pPr>
      <w:r w:rsidRPr="00067491">
        <w:rPr>
          <w:highlight w:val="white"/>
        </w:rPr>
        <w:t>Car parking 3</w:t>
      </w:r>
      <w:r w:rsidR="00E7453B" w:rsidRPr="00067491">
        <w:rPr>
          <w:highlight w:val="white"/>
        </w:rPr>
        <w:t>D:</w:t>
      </w:r>
      <w:r w:rsidRPr="00067491">
        <w:rPr>
          <w:rFonts w:ascii="Roboto" w:eastAsia="Roboto" w:hAnsi="Roboto" w:cs="Roboto"/>
          <w:color w:val="212121"/>
          <w:highlight w:val="white"/>
        </w:rPr>
        <w:t xml:space="preserve"> </w:t>
      </w:r>
      <w:r w:rsidRPr="00067491">
        <w:rPr>
          <w:highlight w:val="white"/>
        </w:rPr>
        <w:t>car driving simulator</w:t>
      </w:r>
      <w:r w:rsidRPr="00067491">
        <w:rPr>
          <w:highlight w:val="white"/>
          <w:vertAlign w:val="superscript"/>
        </w:rPr>
        <w:t>1</w:t>
      </w:r>
    </w:p>
    <w:p w14:paraId="42457ABF" w14:textId="2C5EA7A2" w:rsidR="00D06DA8" w:rsidRPr="00067491" w:rsidRDefault="00D06DA8" w:rsidP="00D06DA8">
      <w:pPr>
        <w:ind w:left="3" w:hanging="3"/>
        <w:jc w:val="both"/>
        <w:rPr>
          <w:highlight w:val="white"/>
        </w:rPr>
      </w:pPr>
      <w:r w:rsidRPr="00067491">
        <w:rPr>
          <w:highlight w:val="white"/>
        </w:rPr>
        <w:t xml:space="preserve">Ramp car </w:t>
      </w:r>
      <w:r w:rsidR="00E7453B" w:rsidRPr="00067491">
        <w:rPr>
          <w:highlight w:val="white"/>
        </w:rPr>
        <w:t>stunt:</w:t>
      </w:r>
      <w:r w:rsidRPr="00067491">
        <w:rPr>
          <w:rFonts w:ascii="Roboto" w:eastAsia="Roboto" w:hAnsi="Roboto" w:cs="Roboto"/>
          <w:color w:val="212121"/>
          <w:highlight w:val="white"/>
        </w:rPr>
        <w:t xml:space="preserve"> </w:t>
      </w:r>
      <w:r w:rsidRPr="00067491">
        <w:rPr>
          <w:highlight w:val="white"/>
        </w:rPr>
        <w:t xml:space="preserve"> crazy car racing games</w:t>
      </w:r>
      <w:r w:rsidRPr="00067491">
        <w:rPr>
          <w:highlight w:val="white"/>
          <w:vertAlign w:val="superscript"/>
        </w:rPr>
        <w:t>2</w:t>
      </w:r>
    </w:p>
    <w:p w14:paraId="7E82CC7F" w14:textId="77777777" w:rsidR="00D06DA8" w:rsidRDefault="00D06DA8" w:rsidP="00D06DA8">
      <w:pPr>
        <w:ind w:left="2" w:hanging="2"/>
        <w:jc w:val="both"/>
        <w:rPr>
          <w:highlight w:val="white"/>
        </w:rPr>
      </w:pPr>
    </w:p>
    <w:p w14:paraId="7AEC1F8A" w14:textId="77777777" w:rsidR="00D06DA8" w:rsidRDefault="00D06DA8" w:rsidP="00D06DA8">
      <w:pPr>
        <w:ind w:left="2" w:hanging="2"/>
        <w:jc w:val="both"/>
        <w:rPr>
          <w:highlight w:val="white"/>
        </w:rPr>
      </w:pPr>
    </w:p>
    <w:p w14:paraId="4F82F7A1" w14:textId="77777777" w:rsidR="00D06DA8" w:rsidRDefault="00D06DA8" w:rsidP="00D06DA8">
      <w:pPr>
        <w:ind w:left="2" w:hanging="2"/>
        <w:jc w:val="both"/>
        <w:rPr>
          <w:color w:val="000000"/>
          <w:highlight w:val="white"/>
        </w:rPr>
      </w:pPr>
    </w:p>
    <w:p w14:paraId="6E62B720" w14:textId="77777777" w:rsidR="00D06DA8" w:rsidRDefault="00D06DA8" w:rsidP="00D06DA8">
      <w:pPr>
        <w:ind w:left="2" w:hanging="2"/>
        <w:jc w:val="both"/>
      </w:pPr>
    </w:p>
    <w:p w14:paraId="2579DD5B" w14:textId="065016E0" w:rsidR="00D06DA8" w:rsidRPr="00067491" w:rsidRDefault="00067491" w:rsidP="00067491">
      <w:pPr>
        <w:pStyle w:val="Heading1"/>
      </w:pPr>
      <w:bookmarkStart w:id="17" w:name="_Toc93858273"/>
      <w:bookmarkStart w:id="18" w:name="_Toc93861584"/>
      <w:r w:rsidRPr="00067491">
        <w:t>4.</w:t>
      </w:r>
      <w:r w:rsidR="00D06DA8" w:rsidRPr="00067491">
        <w:t>Project Methodology</w:t>
      </w:r>
      <w:bookmarkEnd w:id="17"/>
      <w:bookmarkEnd w:id="18"/>
    </w:p>
    <w:p w14:paraId="4F2DAAD9" w14:textId="77777777" w:rsidR="00D06DA8" w:rsidRDefault="00D06DA8" w:rsidP="00D06DA8">
      <w:pPr>
        <w:ind w:left="2" w:hanging="2"/>
      </w:pPr>
      <w:bookmarkStart w:id="19" w:name="_heading=h.2s8eyo1"/>
      <w:bookmarkEnd w:id="19"/>
    </w:p>
    <w:p w14:paraId="260028EA" w14:textId="77777777" w:rsidR="00D06DA8" w:rsidRDefault="00D06DA8" w:rsidP="00D06DA8">
      <w:pPr>
        <w:ind w:left="2" w:hanging="2"/>
        <w:jc w:val="both"/>
      </w:pPr>
      <w:r>
        <w:t>The main Unity 3D platform will be used for development.</w:t>
      </w:r>
    </w:p>
    <w:p w14:paraId="6F2E69EE" w14:textId="77777777" w:rsidR="00D06DA8" w:rsidRDefault="00D06DA8" w:rsidP="00D06DA8">
      <w:pPr>
        <w:ind w:left="2" w:hanging="2"/>
        <w:jc w:val="both"/>
      </w:pPr>
    </w:p>
    <w:p w14:paraId="62A2AFE4" w14:textId="77777777" w:rsidR="00D06DA8" w:rsidRDefault="00D06DA8" w:rsidP="00D06DA8">
      <w:pPr>
        <w:ind w:left="2" w:hanging="2"/>
        <w:jc w:val="both"/>
      </w:pPr>
      <w:r>
        <w:t>Target platform will also be android users or Android OS.</w:t>
      </w:r>
    </w:p>
    <w:p w14:paraId="1642B557" w14:textId="77777777" w:rsidR="00D06DA8" w:rsidRDefault="00D06DA8" w:rsidP="00D06DA8">
      <w:pPr>
        <w:ind w:left="2" w:hanging="2"/>
        <w:jc w:val="both"/>
      </w:pPr>
    </w:p>
    <w:p w14:paraId="18339995" w14:textId="77777777" w:rsidR="00D06DA8" w:rsidRDefault="00D06DA8" w:rsidP="00D06DA8">
      <w:pPr>
        <w:ind w:left="2" w:hanging="2"/>
        <w:jc w:val="both"/>
      </w:pPr>
      <w:r>
        <w:t>The programming language will be C#.</w:t>
      </w:r>
    </w:p>
    <w:p w14:paraId="0E97ADD7" w14:textId="77777777" w:rsidR="00D06DA8" w:rsidRDefault="00D06DA8" w:rsidP="00D06DA8">
      <w:pPr>
        <w:ind w:left="2" w:hanging="2"/>
        <w:jc w:val="both"/>
      </w:pPr>
    </w:p>
    <w:p w14:paraId="6BF4DA3C" w14:textId="77777777" w:rsidR="00D06DA8" w:rsidRDefault="00D06DA8" w:rsidP="00D06DA8">
      <w:pPr>
        <w:ind w:left="2" w:hanging="2"/>
        <w:jc w:val="both"/>
      </w:pPr>
      <w:r>
        <w:t xml:space="preserve">Best existing tool is unity 5.6.6.f.2 </w:t>
      </w:r>
    </w:p>
    <w:p w14:paraId="2B65146D" w14:textId="77777777" w:rsidR="00D06DA8" w:rsidRDefault="00D06DA8" w:rsidP="00D06DA8">
      <w:pPr>
        <w:ind w:left="2" w:hanging="2"/>
        <w:jc w:val="both"/>
      </w:pPr>
    </w:p>
    <w:p w14:paraId="5FCD7156" w14:textId="77777777" w:rsidR="00D06DA8" w:rsidRDefault="00D06DA8" w:rsidP="00D06DA8">
      <w:pPr>
        <w:ind w:left="2" w:hanging="2"/>
        <w:jc w:val="both"/>
      </w:pPr>
      <w:r>
        <w:t xml:space="preserve">Visual Studio/Mono-Behavior tool is used for editing the code of C#. </w:t>
      </w:r>
    </w:p>
    <w:p w14:paraId="6781E4FA" w14:textId="77777777" w:rsidR="00D06DA8" w:rsidRDefault="00D06DA8" w:rsidP="00D06DA8">
      <w:pPr>
        <w:ind w:left="2" w:hanging="2"/>
        <w:jc w:val="both"/>
      </w:pPr>
    </w:p>
    <w:p w14:paraId="7D3A4ADF" w14:textId="77777777" w:rsidR="00D06DA8" w:rsidRDefault="00D06DA8" w:rsidP="00D06DA8">
      <w:pPr>
        <w:ind w:left="2" w:hanging="2"/>
        <w:jc w:val="both"/>
      </w:pPr>
      <w:r>
        <w:t>The Diagram Maker tool is used for making the UML Diagrams.</w:t>
      </w:r>
    </w:p>
    <w:p w14:paraId="4057371C" w14:textId="77777777" w:rsidR="00D06DA8" w:rsidRDefault="00D06DA8" w:rsidP="00D06DA8">
      <w:pPr>
        <w:ind w:left="2" w:hanging="2"/>
        <w:jc w:val="both"/>
      </w:pPr>
    </w:p>
    <w:p w14:paraId="6CEA0ECD" w14:textId="77777777" w:rsidR="00D06DA8" w:rsidRDefault="00D06DA8" w:rsidP="00D06DA8">
      <w:pPr>
        <w:ind w:left="2" w:hanging="2"/>
        <w:jc w:val="both"/>
      </w:pPr>
      <w:r>
        <w:t>The size of the development effort will be great because high skills are required for this project</w:t>
      </w:r>
    </w:p>
    <w:p w14:paraId="6A46C24F" w14:textId="77777777" w:rsidR="00D06DA8" w:rsidRDefault="00D06DA8" w:rsidP="00D06DA8">
      <w:pPr>
        <w:ind w:left="2" w:hanging="2"/>
        <w:jc w:val="both"/>
      </w:pPr>
    </w:p>
    <w:p w14:paraId="37994A02" w14:textId="77777777" w:rsidR="00D06DA8" w:rsidRDefault="00D06DA8" w:rsidP="00D06DA8">
      <w:pPr>
        <w:ind w:left="2" w:hanging="2"/>
        <w:jc w:val="both"/>
      </w:pPr>
      <w:r>
        <w:t>These are the Features are performed in this game:</w:t>
      </w:r>
    </w:p>
    <w:p w14:paraId="0EB90B7E" w14:textId="77777777" w:rsidR="00D06DA8" w:rsidRDefault="00D06DA8" w:rsidP="00D06DA8">
      <w:pPr>
        <w:ind w:left="2" w:hanging="2"/>
        <w:jc w:val="both"/>
      </w:pPr>
    </w:p>
    <w:p w14:paraId="6BFA8F4D" w14:textId="77777777" w:rsidR="00D06DA8" w:rsidRDefault="00D06DA8" w:rsidP="00D06DA8">
      <w:pPr>
        <w:ind w:left="2" w:hanging="2"/>
        <w:rPr>
          <w:color w:val="000000"/>
        </w:rPr>
      </w:pPr>
      <w:r>
        <w:rPr>
          <w:color w:val="000000"/>
        </w:rPr>
        <w:t>User/Player profile</w:t>
      </w:r>
    </w:p>
    <w:p w14:paraId="06587576" w14:textId="77777777" w:rsidR="00D06DA8" w:rsidRDefault="00D06DA8" w:rsidP="00D06DA8">
      <w:pPr>
        <w:ind w:left="2" w:hanging="2"/>
      </w:pPr>
    </w:p>
    <w:p w14:paraId="0A9EE658" w14:textId="77777777" w:rsidR="00D06DA8" w:rsidRDefault="00D06DA8" w:rsidP="00D06DA8">
      <w:pPr>
        <w:ind w:left="2" w:hanging="2"/>
        <w:rPr>
          <w:color w:val="000000"/>
        </w:rPr>
      </w:pPr>
      <w:r>
        <w:rPr>
          <w:color w:val="000000"/>
        </w:rPr>
        <w:t>Joining room with another player</w:t>
      </w:r>
    </w:p>
    <w:p w14:paraId="0CF77379" w14:textId="77777777" w:rsidR="00D06DA8" w:rsidRDefault="00D06DA8" w:rsidP="00D06DA8">
      <w:pPr>
        <w:ind w:left="2" w:hanging="2"/>
      </w:pPr>
    </w:p>
    <w:p w14:paraId="0C159099" w14:textId="77777777" w:rsidR="00D06DA8" w:rsidRDefault="00D06DA8" w:rsidP="00D06DA8">
      <w:pPr>
        <w:ind w:left="2" w:hanging="2"/>
        <w:rPr>
          <w:color w:val="000000"/>
        </w:rPr>
      </w:pPr>
      <w:r>
        <w:rPr>
          <w:color w:val="000000"/>
        </w:rPr>
        <w:t xml:space="preserve">Select character (Like Women, Men) </w:t>
      </w:r>
    </w:p>
    <w:p w14:paraId="3258F46E" w14:textId="77777777" w:rsidR="00D06DA8" w:rsidRDefault="00D06DA8" w:rsidP="00D06DA8">
      <w:pPr>
        <w:ind w:left="2" w:hanging="2"/>
      </w:pPr>
    </w:p>
    <w:p w14:paraId="19A5F84E" w14:textId="77777777" w:rsidR="00D06DA8" w:rsidRDefault="00D06DA8" w:rsidP="00D06DA8">
      <w:pPr>
        <w:ind w:left="2" w:hanging="2"/>
        <w:rPr>
          <w:color w:val="000000"/>
        </w:rPr>
      </w:pPr>
      <w:r>
        <w:rPr>
          <w:color w:val="000000"/>
        </w:rPr>
        <w:t xml:space="preserve">Select different vehicle (Cars, Trucks) </w:t>
      </w:r>
    </w:p>
    <w:p w14:paraId="0F3381BC" w14:textId="77777777" w:rsidR="00D06DA8" w:rsidRDefault="00D06DA8" w:rsidP="00D06DA8">
      <w:pPr>
        <w:ind w:left="2" w:hanging="2"/>
      </w:pPr>
    </w:p>
    <w:p w14:paraId="4604C204" w14:textId="77777777" w:rsidR="00D06DA8" w:rsidRDefault="00D06DA8" w:rsidP="00D06DA8">
      <w:pPr>
        <w:ind w:left="2" w:hanging="2"/>
        <w:rPr>
          <w:color w:val="000000"/>
        </w:rPr>
      </w:pPr>
      <w:r>
        <w:rPr>
          <w:color w:val="000000"/>
        </w:rPr>
        <w:t>Defeat others with strategy</w:t>
      </w:r>
    </w:p>
    <w:p w14:paraId="3F94008D" w14:textId="77777777" w:rsidR="00D06DA8" w:rsidRDefault="00D06DA8" w:rsidP="00D06DA8">
      <w:pPr>
        <w:ind w:left="2" w:hanging="2"/>
      </w:pPr>
    </w:p>
    <w:p w14:paraId="2BE5E6AF" w14:textId="77777777" w:rsidR="00D06DA8" w:rsidRDefault="00D06DA8" w:rsidP="00D06DA8">
      <w:pPr>
        <w:ind w:left="2" w:hanging="2"/>
        <w:rPr>
          <w:color w:val="000000"/>
        </w:rPr>
      </w:pPr>
      <w:r>
        <w:rPr>
          <w:color w:val="000000"/>
        </w:rPr>
        <w:t>Win/Lose</w:t>
      </w:r>
    </w:p>
    <w:p w14:paraId="2DCF89AA" w14:textId="77777777" w:rsidR="00D06DA8" w:rsidRDefault="00D06DA8" w:rsidP="00D06DA8">
      <w:pPr>
        <w:ind w:left="2" w:hanging="2"/>
      </w:pPr>
    </w:p>
    <w:p w14:paraId="0DE0FA2E" w14:textId="77777777" w:rsidR="00D06DA8" w:rsidRDefault="00D06DA8" w:rsidP="00D06DA8">
      <w:pPr>
        <w:ind w:left="2" w:hanging="2"/>
        <w:rPr>
          <w:color w:val="000000"/>
        </w:rPr>
      </w:pPr>
      <w:r>
        <w:rPr>
          <w:color w:val="000000"/>
        </w:rPr>
        <w:t>Rewards</w:t>
      </w:r>
    </w:p>
    <w:p w14:paraId="0AEA6BC4" w14:textId="77777777" w:rsidR="00D06DA8" w:rsidRDefault="00D06DA8" w:rsidP="00D06DA8">
      <w:pPr>
        <w:ind w:left="2" w:hanging="2"/>
      </w:pPr>
    </w:p>
    <w:p w14:paraId="5E34E264" w14:textId="77777777" w:rsidR="00D06DA8" w:rsidRDefault="00D06DA8" w:rsidP="00D06DA8">
      <w:pPr>
        <w:ind w:left="2" w:hanging="2"/>
      </w:pPr>
    </w:p>
    <w:p w14:paraId="3A8962CC" w14:textId="1710E12E" w:rsidR="00D06DA8" w:rsidRPr="00067491" w:rsidRDefault="00067491" w:rsidP="00067491">
      <w:pPr>
        <w:pStyle w:val="Heading1"/>
      </w:pPr>
      <w:bookmarkStart w:id="20" w:name="_Toc93858274"/>
      <w:bookmarkStart w:id="21" w:name="_Toc93861585"/>
      <w:r w:rsidRPr="00067491">
        <w:lastRenderedPageBreak/>
        <w:t>5.</w:t>
      </w:r>
      <w:r w:rsidR="00D06DA8" w:rsidRPr="00067491">
        <w:t>Project Scope</w:t>
      </w:r>
      <w:bookmarkEnd w:id="20"/>
      <w:bookmarkEnd w:id="21"/>
    </w:p>
    <w:p w14:paraId="439FFAA2" w14:textId="77777777" w:rsidR="00D06DA8" w:rsidRDefault="00D06DA8" w:rsidP="00D06DA8">
      <w:pPr>
        <w:ind w:left="2" w:hanging="2"/>
      </w:pPr>
    </w:p>
    <w:p w14:paraId="6B5F007A" w14:textId="77777777" w:rsidR="00D06DA8" w:rsidRDefault="00D06DA8" w:rsidP="00D06DA8">
      <w:pPr>
        <w:ind w:left="2" w:hanging="2"/>
        <w:jc w:val="both"/>
        <w:rPr>
          <w:color w:val="000000"/>
        </w:rPr>
      </w:pPr>
      <w:bookmarkStart w:id="22" w:name="_heading=h.17dp8vu"/>
      <w:bookmarkEnd w:id="22"/>
      <w:r>
        <w:rPr>
          <w:color w:val="000000"/>
        </w:rPr>
        <w:t xml:space="preserve">This android game is for all </w:t>
      </w:r>
      <w:r>
        <w:t>kinds</w:t>
      </w:r>
      <w:r>
        <w:rPr>
          <w:color w:val="000000"/>
        </w:rPr>
        <w:t xml:space="preserve"> of people. The people who </w:t>
      </w:r>
      <w:r>
        <w:t>are</w:t>
      </w:r>
      <w:r>
        <w:rPr>
          <w:color w:val="000000"/>
        </w:rPr>
        <w:t xml:space="preserve"> </w:t>
      </w:r>
      <w:r>
        <w:t>interested</w:t>
      </w:r>
      <w:r>
        <w:rPr>
          <w:color w:val="000000"/>
        </w:rPr>
        <w:t xml:space="preserve"> in playing multiplayer games. Android </w:t>
      </w:r>
      <w:r>
        <w:t>users</w:t>
      </w:r>
      <w:r>
        <w:rPr>
          <w:color w:val="000000"/>
        </w:rPr>
        <w:t xml:space="preserve"> and attracting them </w:t>
      </w:r>
      <w:r>
        <w:t>on a single</w:t>
      </w:r>
      <w:r>
        <w:rPr>
          <w:color w:val="000000"/>
        </w:rPr>
        <w:t xml:space="preserve"> platform which provides opportunity for multiplayer base </w:t>
      </w:r>
      <w:r>
        <w:t>games</w:t>
      </w:r>
      <w:r>
        <w:rPr>
          <w:color w:val="000000"/>
        </w:rPr>
        <w:t xml:space="preserve">. The main features of this game will also provide a training for the people to learn a car driving and parking system. This game is for all people. This game will also help </w:t>
      </w:r>
      <w:r>
        <w:t>in physically driving</w:t>
      </w:r>
      <w:r>
        <w:rPr>
          <w:color w:val="000000"/>
        </w:rPr>
        <w:t xml:space="preserve"> the car with parking at a different place. This game has different </w:t>
      </w:r>
      <w:r>
        <w:t>levels. Every</w:t>
      </w:r>
      <w:r>
        <w:rPr>
          <w:color w:val="000000"/>
        </w:rPr>
        <w:t xml:space="preserve"> level has different stages. The person to achieve all the levels to complete their rewards.  </w:t>
      </w:r>
    </w:p>
    <w:p w14:paraId="4F64A61B" w14:textId="1BF67D52" w:rsidR="00D06DA8" w:rsidRPr="00067491" w:rsidRDefault="00067491" w:rsidP="00067491">
      <w:pPr>
        <w:pStyle w:val="Heading1"/>
      </w:pPr>
      <w:bookmarkStart w:id="23" w:name="_heading=h.ni94hj2ny1o0"/>
      <w:bookmarkStart w:id="24" w:name="_heading=h.xc0grem9pevq"/>
      <w:bookmarkStart w:id="25" w:name="_Toc93858275"/>
      <w:bookmarkStart w:id="26" w:name="_Toc93861586"/>
      <w:bookmarkEnd w:id="23"/>
      <w:bookmarkEnd w:id="24"/>
      <w:r w:rsidRPr="00067491">
        <w:t>6.</w:t>
      </w:r>
      <w:r w:rsidR="00D06DA8" w:rsidRPr="00067491">
        <w:t>High level Project Plan</w:t>
      </w:r>
      <w:bookmarkEnd w:id="25"/>
      <w:bookmarkEnd w:id="26"/>
    </w:p>
    <w:p w14:paraId="634547E0" w14:textId="77777777" w:rsidR="00D06DA8" w:rsidRDefault="00D06DA8" w:rsidP="00D06DA8">
      <w:pPr>
        <w:ind w:left="2" w:hanging="2"/>
      </w:pPr>
      <w:bookmarkStart w:id="27" w:name="_heading=h.3rdcrjn"/>
      <w:bookmarkEnd w:id="27"/>
    </w:p>
    <w:tbl>
      <w:tblPr>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7"/>
        <w:gridCol w:w="1614"/>
        <w:gridCol w:w="7"/>
        <w:gridCol w:w="3505"/>
        <w:gridCol w:w="7"/>
        <w:gridCol w:w="3512"/>
      </w:tblGrid>
      <w:tr w:rsidR="00D06DA8" w14:paraId="2B2F84AA" w14:textId="77777777" w:rsidTr="00D06DA8">
        <w:trPr>
          <w:trHeight w:val="1290"/>
        </w:trPr>
        <w:tc>
          <w:tcPr>
            <w:tcW w:w="9295" w:type="dxa"/>
            <w:gridSpan w:val="7"/>
            <w:tcBorders>
              <w:top w:val="single" w:sz="4" w:space="0" w:color="000000"/>
              <w:left w:val="single" w:sz="4" w:space="0" w:color="000000"/>
              <w:bottom w:val="nil"/>
              <w:right w:val="single" w:sz="4" w:space="0" w:color="000000"/>
            </w:tcBorders>
            <w:hideMark/>
          </w:tcPr>
          <w:p w14:paraId="73E3560E" w14:textId="16C19541" w:rsidR="00D06DA8" w:rsidRDefault="00E7453B" w:rsidP="00F07AEF">
            <w:pPr>
              <w:suppressAutoHyphens/>
              <w:ind w:left="360"/>
              <w:jc w:val="both"/>
              <w:outlineLvl w:val="0"/>
              <w:rPr>
                <w:color w:val="000000"/>
                <w:sz w:val="22"/>
                <w:szCs w:val="22"/>
              </w:rPr>
            </w:pPr>
            <w:bookmarkStart w:id="28" w:name="_Toc93858276"/>
            <w:bookmarkStart w:id="29" w:name="_Toc93861587"/>
            <w:r>
              <w:rPr>
                <w:b/>
                <w:color w:val="000000"/>
                <w:sz w:val="22"/>
                <w:szCs w:val="22"/>
              </w:rPr>
              <w:t>Key Milestones</w:t>
            </w:r>
            <w:r w:rsidR="00D06DA8">
              <w:rPr>
                <w:b/>
                <w:color w:val="000000"/>
                <w:sz w:val="22"/>
                <w:szCs w:val="22"/>
              </w:rPr>
              <w:t xml:space="preserve"> and Deliverables:</w:t>
            </w:r>
            <w:bookmarkEnd w:id="28"/>
            <w:bookmarkEnd w:id="29"/>
            <w:r w:rsidR="00D06DA8">
              <w:rPr>
                <w:color w:val="000000"/>
                <w:sz w:val="22"/>
                <w:szCs w:val="22"/>
              </w:rPr>
              <w:br/>
            </w:r>
          </w:p>
          <w:p w14:paraId="736956B0" w14:textId="7121E0E3" w:rsidR="00D06DA8" w:rsidRDefault="00D06DA8">
            <w:pPr>
              <w:ind w:left="2" w:hanging="2"/>
              <w:jc w:val="both"/>
              <w:rPr>
                <w:sz w:val="22"/>
                <w:szCs w:val="22"/>
              </w:rPr>
            </w:pPr>
            <w:r>
              <w:rPr>
                <w:b/>
                <w:color w:val="000000"/>
                <w:sz w:val="20"/>
                <w:szCs w:val="20"/>
              </w:rPr>
              <w:t xml:space="preserve">(Please list and describe the principal milestones and associated deliverables of the project. A key milestone is reached when a significant phase in the project is concluded, </w:t>
            </w:r>
            <w:r w:rsidR="00E7453B">
              <w:rPr>
                <w:b/>
                <w:color w:val="000000"/>
                <w:sz w:val="20"/>
                <w:szCs w:val="20"/>
              </w:rPr>
              <w:t>e.g.,</w:t>
            </w:r>
            <w:r>
              <w:rPr>
                <w:b/>
                <w:color w:val="000000"/>
                <w:sz w:val="20"/>
                <w:szCs w:val="20"/>
              </w:rPr>
              <w:t xml:space="preserve"> selection and simulation of algorithms, completion of architectural design and design documents, commissioning of equipment, completion of test, etc.) </w:t>
            </w:r>
          </w:p>
        </w:tc>
      </w:tr>
      <w:tr w:rsidR="00D06DA8" w14:paraId="21528830" w14:textId="77777777" w:rsidTr="00D06DA8">
        <w:trPr>
          <w:trHeight w:val="750"/>
        </w:trPr>
        <w:tc>
          <w:tcPr>
            <w:tcW w:w="9295" w:type="dxa"/>
            <w:gridSpan w:val="7"/>
            <w:tcBorders>
              <w:top w:val="nil"/>
              <w:left w:val="single" w:sz="4" w:space="0" w:color="000000"/>
              <w:bottom w:val="single" w:sz="4" w:space="0" w:color="000000"/>
              <w:right w:val="single" w:sz="4" w:space="0" w:color="000000"/>
            </w:tcBorders>
            <w:hideMark/>
          </w:tcPr>
          <w:p w14:paraId="590148CB" w14:textId="77777777" w:rsidR="00D06DA8" w:rsidRDefault="00D06DA8">
            <w:pPr>
              <w:ind w:left="2" w:hanging="2"/>
              <w:jc w:val="both"/>
              <w:rPr>
                <w:sz w:val="20"/>
                <w:szCs w:val="20"/>
              </w:rPr>
            </w:pPr>
            <w:r>
              <w:rPr>
                <w:sz w:val="20"/>
                <w:szCs w:val="20"/>
              </w:rPr>
              <w:t>The information given in this table will be the basis of monitoring by the Project Coordination Office.</w:t>
            </w:r>
          </w:p>
        </w:tc>
      </w:tr>
      <w:tr w:rsidR="00D06DA8" w14:paraId="36EB3888" w14:textId="77777777" w:rsidTr="00D06DA8">
        <w:trPr>
          <w:trHeight w:val="750"/>
        </w:trPr>
        <w:tc>
          <w:tcPr>
            <w:tcW w:w="648" w:type="dxa"/>
            <w:tcBorders>
              <w:top w:val="single" w:sz="4" w:space="0" w:color="000000"/>
              <w:left w:val="single" w:sz="4" w:space="0" w:color="000000"/>
              <w:bottom w:val="single" w:sz="4" w:space="0" w:color="000000"/>
              <w:right w:val="single" w:sz="4" w:space="0" w:color="000000"/>
            </w:tcBorders>
            <w:hideMark/>
          </w:tcPr>
          <w:p w14:paraId="763F5740" w14:textId="77777777" w:rsidR="00D06DA8" w:rsidRDefault="00D06DA8">
            <w:pPr>
              <w:ind w:left="2" w:hanging="2"/>
              <w:jc w:val="both"/>
              <w:rPr>
                <w:sz w:val="22"/>
                <w:szCs w:val="22"/>
              </w:rPr>
            </w:pPr>
            <w:r>
              <w:rPr>
                <w:sz w:val="22"/>
                <w:szCs w:val="22"/>
              </w:rPr>
              <w:t>No.</w:t>
            </w:r>
          </w:p>
        </w:tc>
        <w:tc>
          <w:tcPr>
            <w:tcW w:w="1620" w:type="dxa"/>
            <w:gridSpan w:val="2"/>
            <w:tcBorders>
              <w:top w:val="single" w:sz="4" w:space="0" w:color="000000"/>
              <w:left w:val="single" w:sz="4" w:space="0" w:color="000000"/>
              <w:bottom w:val="single" w:sz="4" w:space="0" w:color="000000"/>
              <w:right w:val="single" w:sz="4" w:space="0" w:color="000000"/>
            </w:tcBorders>
            <w:hideMark/>
          </w:tcPr>
          <w:p w14:paraId="77032CD4" w14:textId="77777777" w:rsidR="00D06DA8" w:rsidRDefault="00D06DA8">
            <w:pPr>
              <w:ind w:left="2" w:hanging="2"/>
              <w:jc w:val="both"/>
              <w:rPr>
                <w:sz w:val="22"/>
                <w:szCs w:val="22"/>
              </w:rPr>
            </w:pPr>
            <w:r>
              <w:rPr>
                <w:sz w:val="22"/>
                <w:szCs w:val="22"/>
              </w:rPr>
              <w:t>Elapsed time from start (in months) of the project</w:t>
            </w:r>
          </w:p>
        </w:tc>
        <w:tc>
          <w:tcPr>
            <w:tcW w:w="3510" w:type="dxa"/>
            <w:gridSpan w:val="2"/>
            <w:tcBorders>
              <w:top w:val="single" w:sz="4" w:space="0" w:color="000000"/>
              <w:left w:val="single" w:sz="4" w:space="0" w:color="000000"/>
              <w:bottom w:val="single" w:sz="4" w:space="0" w:color="000000"/>
              <w:right w:val="single" w:sz="4" w:space="0" w:color="000000"/>
            </w:tcBorders>
            <w:hideMark/>
          </w:tcPr>
          <w:p w14:paraId="4FDBC783" w14:textId="77777777" w:rsidR="00D06DA8" w:rsidRDefault="00D06DA8">
            <w:pPr>
              <w:ind w:left="2" w:hanging="2"/>
              <w:jc w:val="both"/>
              <w:rPr>
                <w:sz w:val="22"/>
                <w:szCs w:val="22"/>
              </w:rPr>
            </w:pPr>
            <w:r>
              <w:rPr>
                <w:sz w:val="22"/>
                <w:szCs w:val="22"/>
              </w:rPr>
              <w:t>Milestone</w:t>
            </w:r>
          </w:p>
        </w:tc>
        <w:tc>
          <w:tcPr>
            <w:tcW w:w="3517" w:type="dxa"/>
            <w:gridSpan w:val="2"/>
            <w:tcBorders>
              <w:top w:val="single" w:sz="4" w:space="0" w:color="000000"/>
              <w:left w:val="single" w:sz="4" w:space="0" w:color="000000"/>
              <w:bottom w:val="single" w:sz="4" w:space="0" w:color="000000"/>
              <w:right w:val="single" w:sz="4" w:space="0" w:color="000000"/>
            </w:tcBorders>
            <w:hideMark/>
          </w:tcPr>
          <w:p w14:paraId="3D81C83A" w14:textId="77777777" w:rsidR="00D06DA8" w:rsidRDefault="00D06DA8">
            <w:pPr>
              <w:ind w:left="2" w:hanging="2"/>
              <w:jc w:val="both"/>
              <w:rPr>
                <w:sz w:val="22"/>
                <w:szCs w:val="22"/>
              </w:rPr>
            </w:pPr>
            <w:r>
              <w:rPr>
                <w:sz w:val="22"/>
                <w:szCs w:val="22"/>
              </w:rPr>
              <w:t>Deliverables</w:t>
            </w:r>
          </w:p>
        </w:tc>
      </w:tr>
      <w:tr w:rsidR="00D06DA8" w14:paraId="67D3AC91" w14:textId="77777777" w:rsidTr="00D06DA8">
        <w:trPr>
          <w:trHeight w:val="315"/>
        </w:trPr>
        <w:tc>
          <w:tcPr>
            <w:tcW w:w="655" w:type="dxa"/>
            <w:gridSpan w:val="2"/>
            <w:tcBorders>
              <w:top w:val="single" w:sz="4" w:space="0" w:color="000000"/>
              <w:left w:val="single" w:sz="4" w:space="0" w:color="000000"/>
              <w:bottom w:val="single" w:sz="4" w:space="0" w:color="000000"/>
              <w:right w:val="single" w:sz="4" w:space="0" w:color="000000"/>
            </w:tcBorders>
          </w:tcPr>
          <w:p w14:paraId="78E47C9D" w14:textId="678BF26B" w:rsidR="00D06DA8" w:rsidRDefault="00C41954" w:rsidP="00C41954">
            <w:pPr>
              <w:suppressAutoHyphens/>
              <w:spacing w:line="1" w:lineRule="atLeast"/>
              <w:jc w:val="both"/>
              <w:outlineLvl w:val="0"/>
              <w:rPr>
                <w:sz w:val="22"/>
                <w:szCs w:val="22"/>
              </w:rPr>
            </w:pPr>
            <w:bookmarkStart w:id="30" w:name="_Toc93858277"/>
            <w:bookmarkStart w:id="31" w:name="_Toc93861588"/>
            <w:bookmarkEnd w:id="30"/>
            <w:r>
              <w:rPr>
                <w:sz w:val="22"/>
                <w:szCs w:val="22"/>
              </w:rPr>
              <w:t>1.</w:t>
            </w:r>
            <w:bookmarkEnd w:id="31"/>
          </w:p>
        </w:tc>
        <w:tc>
          <w:tcPr>
            <w:tcW w:w="1620" w:type="dxa"/>
            <w:gridSpan w:val="2"/>
            <w:tcBorders>
              <w:top w:val="single" w:sz="4" w:space="0" w:color="000000"/>
              <w:left w:val="single" w:sz="4" w:space="0" w:color="000000"/>
              <w:bottom w:val="single" w:sz="4" w:space="0" w:color="000000"/>
              <w:right w:val="single" w:sz="4" w:space="0" w:color="000000"/>
            </w:tcBorders>
            <w:hideMark/>
          </w:tcPr>
          <w:p w14:paraId="708D909D" w14:textId="77777777" w:rsidR="00D06DA8" w:rsidRDefault="00D06DA8">
            <w:pPr>
              <w:ind w:left="2" w:hanging="2"/>
              <w:rPr>
                <w:sz w:val="22"/>
                <w:szCs w:val="22"/>
              </w:rPr>
            </w:pPr>
            <w:r>
              <w:rPr>
                <w:sz w:val="22"/>
                <w:szCs w:val="22"/>
              </w:rPr>
              <w:t xml:space="preserve">3 weeks </w:t>
            </w:r>
          </w:p>
        </w:tc>
        <w:tc>
          <w:tcPr>
            <w:tcW w:w="3510" w:type="dxa"/>
            <w:gridSpan w:val="2"/>
            <w:tcBorders>
              <w:top w:val="single" w:sz="4" w:space="0" w:color="000000"/>
              <w:left w:val="single" w:sz="4" w:space="0" w:color="000000"/>
              <w:bottom w:val="single" w:sz="4" w:space="0" w:color="000000"/>
              <w:right w:val="single" w:sz="4" w:space="0" w:color="000000"/>
            </w:tcBorders>
            <w:hideMark/>
          </w:tcPr>
          <w:p w14:paraId="01F1C15D" w14:textId="77777777" w:rsidR="00D06DA8" w:rsidRDefault="00D06DA8">
            <w:pPr>
              <w:ind w:left="2" w:hanging="2"/>
              <w:rPr>
                <w:sz w:val="22"/>
                <w:szCs w:val="22"/>
              </w:rPr>
            </w:pPr>
            <w:r>
              <w:rPr>
                <w:sz w:val="22"/>
                <w:szCs w:val="22"/>
              </w:rPr>
              <w:t>User Profile</w:t>
            </w:r>
          </w:p>
        </w:tc>
        <w:tc>
          <w:tcPr>
            <w:tcW w:w="3510" w:type="dxa"/>
            <w:tcBorders>
              <w:top w:val="single" w:sz="4" w:space="0" w:color="000000"/>
              <w:left w:val="single" w:sz="4" w:space="0" w:color="000000"/>
              <w:bottom w:val="single" w:sz="4" w:space="0" w:color="000000"/>
              <w:right w:val="single" w:sz="4" w:space="0" w:color="000000"/>
            </w:tcBorders>
            <w:hideMark/>
          </w:tcPr>
          <w:p w14:paraId="3293B6AC" w14:textId="77777777" w:rsidR="00D06DA8" w:rsidRDefault="00D06DA8">
            <w:pPr>
              <w:ind w:left="2" w:hanging="2"/>
              <w:rPr>
                <w:sz w:val="22"/>
                <w:szCs w:val="22"/>
              </w:rPr>
            </w:pPr>
            <w:r>
              <w:rPr>
                <w:sz w:val="22"/>
                <w:szCs w:val="22"/>
              </w:rPr>
              <w:t>Apk</w:t>
            </w:r>
          </w:p>
        </w:tc>
      </w:tr>
      <w:tr w:rsidR="00D06DA8" w14:paraId="57C8714C" w14:textId="77777777" w:rsidTr="00D06DA8">
        <w:trPr>
          <w:trHeight w:val="315"/>
        </w:trPr>
        <w:tc>
          <w:tcPr>
            <w:tcW w:w="655" w:type="dxa"/>
            <w:gridSpan w:val="2"/>
            <w:tcBorders>
              <w:top w:val="single" w:sz="4" w:space="0" w:color="000000"/>
              <w:left w:val="single" w:sz="4" w:space="0" w:color="000000"/>
              <w:bottom w:val="single" w:sz="4" w:space="0" w:color="000000"/>
              <w:right w:val="single" w:sz="4" w:space="0" w:color="000000"/>
            </w:tcBorders>
          </w:tcPr>
          <w:p w14:paraId="3E901D7A" w14:textId="4F26203E" w:rsidR="00D06DA8" w:rsidRDefault="00C41954" w:rsidP="00C41954">
            <w:pPr>
              <w:suppressAutoHyphens/>
              <w:spacing w:line="1" w:lineRule="atLeast"/>
              <w:jc w:val="both"/>
              <w:outlineLvl w:val="0"/>
              <w:rPr>
                <w:sz w:val="22"/>
                <w:szCs w:val="22"/>
              </w:rPr>
            </w:pPr>
            <w:bookmarkStart w:id="32" w:name="_Toc93858278"/>
            <w:bookmarkStart w:id="33" w:name="_Toc93861589"/>
            <w:bookmarkEnd w:id="32"/>
            <w:r>
              <w:rPr>
                <w:sz w:val="22"/>
                <w:szCs w:val="22"/>
              </w:rPr>
              <w:t>2.</w:t>
            </w:r>
            <w:bookmarkEnd w:id="33"/>
          </w:p>
        </w:tc>
        <w:tc>
          <w:tcPr>
            <w:tcW w:w="1620" w:type="dxa"/>
            <w:gridSpan w:val="2"/>
            <w:tcBorders>
              <w:top w:val="single" w:sz="4" w:space="0" w:color="000000"/>
              <w:left w:val="single" w:sz="4" w:space="0" w:color="000000"/>
              <w:bottom w:val="single" w:sz="4" w:space="0" w:color="000000"/>
              <w:right w:val="single" w:sz="4" w:space="0" w:color="000000"/>
            </w:tcBorders>
            <w:hideMark/>
          </w:tcPr>
          <w:p w14:paraId="39C7B341" w14:textId="77777777" w:rsidR="00D06DA8" w:rsidRDefault="00D06DA8">
            <w:pPr>
              <w:ind w:left="2" w:hanging="2"/>
              <w:rPr>
                <w:sz w:val="22"/>
                <w:szCs w:val="22"/>
              </w:rPr>
            </w:pPr>
            <w:r>
              <w:rPr>
                <w:sz w:val="22"/>
                <w:szCs w:val="22"/>
              </w:rPr>
              <w:t>5 weeks</w:t>
            </w:r>
          </w:p>
        </w:tc>
        <w:tc>
          <w:tcPr>
            <w:tcW w:w="3510" w:type="dxa"/>
            <w:gridSpan w:val="2"/>
            <w:tcBorders>
              <w:top w:val="single" w:sz="4" w:space="0" w:color="000000"/>
              <w:left w:val="single" w:sz="4" w:space="0" w:color="000000"/>
              <w:bottom w:val="single" w:sz="4" w:space="0" w:color="000000"/>
              <w:right w:val="single" w:sz="4" w:space="0" w:color="000000"/>
            </w:tcBorders>
            <w:hideMark/>
          </w:tcPr>
          <w:p w14:paraId="3D34879A" w14:textId="77777777" w:rsidR="00D06DA8" w:rsidRDefault="00D06DA8">
            <w:pPr>
              <w:ind w:left="2" w:hanging="2"/>
              <w:rPr>
                <w:sz w:val="22"/>
                <w:szCs w:val="22"/>
              </w:rPr>
            </w:pPr>
            <w:r>
              <w:rPr>
                <w:sz w:val="22"/>
                <w:szCs w:val="22"/>
              </w:rPr>
              <w:t>Multiplayer Scenario</w:t>
            </w:r>
          </w:p>
        </w:tc>
        <w:tc>
          <w:tcPr>
            <w:tcW w:w="3510" w:type="dxa"/>
            <w:tcBorders>
              <w:top w:val="single" w:sz="4" w:space="0" w:color="000000"/>
              <w:left w:val="single" w:sz="4" w:space="0" w:color="000000"/>
              <w:bottom w:val="single" w:sz="4" w:space="0" w:color="000000"/>
              <w:right w:val="single" w:sz="4" w:space="0" w:color="000000"/>
            </w:tcBorders>
            <w:hideMark/>
          </w:tcPr>
          <w:p w14:paraId="2342E142" w14:textId="77777777" w:rsidR="00D06DA8" w:rsidRDefault="00D06DA8">
            <w:pPr>
              <w:ind w:left="2" w:hanging="2"/>
              <w:rPr>
                <w:sz w:val="22"/>
                <w:szCs w:val="22"/>
              </w:rPr>
            </w:pPr>
            <w:r>
              <w:rPr>
                <w:sz w:val="22"/>
                <w:szCs w:val="22"/>
              </w:rPr>
              <w:t>Apk</w:t>
            </w:r>
          </w:p>
        </w:tc>
      </w:tr>
      <w:tr w:rsidR="00D06DA8" w14:paraId="7C79F35F" w14:textId="77777777" w:rsidTr="00D06DA8">
        <w:trPr>
          <w:trHeight w:val="315"/>
        </w:trPr>
        <w:tc>
          <w:tcPr>
            <w:tcW w:w="655" w:type="dxa"/>
            <w:gridSpan w:val="2"/>
            <w:tcBorders>
              <w:top w:val="single" w:sz="4" w:space="0" w:color="000000"/>
              <w:left w:val="single" w:sz="4" w:space="0" w:color="000000"/>
              <w:bottom w:val="single" w:sz="4" w:space="0" w:color="000000"/>
              <w:right w:val="single" w:sz="4" w:space="0" w:color="000000"/>
            </w:tcBorders>
          </w:tcPr>
          <w:p w14:paraId="3FAF6606" w14:textId="1E609364" w:rsidR="00D06DA8" w:rsidRDefault="00C41954" w:rsidP="00C41954">
            <w:pPr>
              <w:suppressAutoHyphens/>
              <w:spacing w:line="1" w:lineRule="atLeast"/>
              <w:jc w:val="both"/>
              <w:outlineLvl w:val="0"/>
              <w:rPr>
                <w:sz w:val="22"/>
                <w:szCs w:val="22"/>
              </w:rPr>
            </w:pPr>
            <w:bookmarkStart w:id="34" w:name="_Toc93858279"/>
            <w:bookmarkStart w:id="35" w:name="_Toc93861590"/>
            <w:bookmarkEnd w:id="34"/>
            <w:r>
              <w:rPr>
                <w:sz w:val="22"/>
                <w:szCs w:val="22"/>
              </w:rPr>
              <w:t>3.</w:t>
            </w:r>
            <w:bookmarkEnd w:id="35"/>
          </w:p>
        </w:tc>
        <w:tc>
          <w:tcPr>
            <w:tcW w:w="1620" w:type="dxa"/>
            <w:gridSpan w:val="2"/>
            <w:tcBorders>
              <w:top w:val="single" w:sz="4" w:space="0" w:color="000000"/>
              <w:left w:val="single" w:sz="4" w:space="0" w:color="000000"/>
              <w:bottom w:val="single" w:sz="4" w:space="0" w:color="000000"/>
              <w:right w:val="single" w:sz="4" w:space="0" w:color="000000"/>
            </w:tcBorders>
            <w:hideMark/>
          </w:tcPr>
          <w:p w14:paraId="46E9BFDB" w14:textId="77777777" w:rsidR="00D06DA8" w:rsidRDefault="00D06DA8">
            <w:pPr>
              <w:ind w:left="2" w:hanging="2"/>
              <w:rPr>
                <w:sz w:val="22"/>
                <w:szCs w:val="22"/>
              </w:rPr>
            </w:pPr>
            <w:r>
              <w:rPr>
                <w:sz w:val="22"/>
                <w:szCs w:val="22"/>
              </w:rPr>
              <w:t>6 weeks</w:t>
            </w:r>
          </w:p>
        </w:tc>
        <w:tc>
          <w:tcPr>
            <w:tcW w:w="3510" w:type="dxa"/>
            <w:gridSpan w:val="2"/>
            <w:tcBorders>
              <w:top w:val="single" w:sz="4" w:space="0" w:color="000000"/>
              <w:left w:val="single" w:sz="4" w:space="0" w:color="000000"/>
              <w:bottom w:val="single" w:sz="4" w:space="0" w:color="000000"/>
              <w:right w:val="single" w:sz="4" w:space="0" w:color="000000"/>
            </w:tcBorders>
            <w:hideMark/>
          </w:tcPr>
          <w:p w14:paraId="10721FEF" w14:textId="77777777" w:rsidR="00D06DA8" w:rsidRDefault="00D06DA8">
            <w:pPr>
              <w:ind w:left="2" w:hanging="2"/>
              <w:rPr>
                <w:sz w:val="22"/>
                <w:szCs w:val="22"/>
              </w:rPr>
            </w:pPr>
            <w:r>
              <w:rPr>
                <w:sz w:val="22"/>
                <w:szCs w:val="22"/>
              </w:rPr>
              <w:t>Add Functionality &amp; polish</w:t>
            </w:r>
          </w:p>
        </w:tc>
        <w:tc>
          <w:tcPr>
            <w:tcW w:w="3510" w:type="dxa"/>
            <w:tcBorders>
              <w:top w:val="single" w:sz="4" w:space="0" w:color="000000"/>
              <w:left w:val="single" w:sz="4" w:space="0" w:color="000000"/>
              <w:bottom w:val="single" w:sz="4" w:space="0" w:color="000000"/>
              <w:right w:val="single" w:sz="4" w:space="0" w:color="000000"/>
            </w:tcBorders>
            <w:hideMark/>
          </w:tcPr>
          <w:p w14:paraId="053FD278" w14:textId="77777777" w:rsidR="00D06DA8" w:rsidRDefault="00D06DA8">
            <w:pPr>
              <w:ind w:left="2" w:hanging="2"/>
              <w:rPr>
                <w:sz w:val="22"/>
                <w:szCs w:val="22"/>
              </w:rPr>
            </w:pPr>
            <w:r>
              <w:rPr>
                <w:sz w:val="22"/>
                <w:szCs w:val="22"/>
              </w:rPr>
              <w:t>Apk</w:t>
            </w:r>
          </w:p>
        </w:tc>
      </w:tr>
      <w:tr w:rsidR="00D06DA8" w14:paraId="7FEFF012" w14:textId="77777777" w:rsidTr="00D06DA8">
        <w:trPr>
          <w:trHeight w:val="315"/>
        </w:trPr>
        <w:tc>
          <w:tcPr>
            <w:tcW w:w="655" w:type="dxa"/>
            <w:gridSpan w:val="2"/>
            <w:tcBorders>
              <w:top w:val="single" w:sz="4" w:space="0" w:color="000000"/>
              <w:left w:val="single" w:sz="4" w:space="0" w:color="000000"/>
              <w:bottom w:val="single" w:sz="4" w:space="0" w:color="000000"/>
              <w:right w:val="single" w:sz="4" w:space="0" w:color="000000"/>
            </w:tcBorders>
          </w:tcPr>
          <w:p w14:paraId="6D7A830A" w14:textId="3F23AEFD" w:rsidR="00D06DA8" w:rsidRDefault="00C41954" w:rsidP="00C41954">
            <w:pPr>
              <w:suppressAutoHyphens/>
              <w:spacing w:line="1" w:lineRule="atLeast"/>
              <w:jc w:val="both"/>
              <w:outlineLvl w:val="0"/>
              <w:rPr>
                <w:sz w:val="22"/>
                <w:szCs w:val="22"/>
              </w:rPr>
            </w:pPr>
            <w:bookmarkStart w:id="36" w:name="_Toc93858280"/>
            <w:bookmarkStart w:id="37" w:name="_Toc93861591"/>
            <w:bookmarkEnd w:id="36"/>
            <w:r>
              <w:rPr>
                <w:sz w:val="22"/>
                <w:szCs w:val="22"/>
              </w:rPr>
              <w:t>4.</w:t>
            </w:r>
            <w:bookmarkEnd w:id="37"/>
          </w:p>
        </w:tc>
        <w:tc>
          <w:tcPr>
            <w:tcW w:w="1620" w:type="dxa"/>
            <w:gridSpan w:val="2"/>
            <w:tcBorders>
              <w:top w:val="single" w:sz="4" w:space="0" w:color="000000"/>
              <w:left w:val="single" w:sz="4" w:space="0" w:color="000000"/>
              <w:bottom w:val="single" w:sz="4" w:space="0" w:color="000000"/>
              <w:right w:val="single" w:sz="4" w:space="0" w:color="000000"/>
            </w:tcBorders>
            <w:hideMark/>
          </w:tcPr>
          <w:p w14:paraId="1001F678" w14:textId="77777777" w:rsidR="00D06DA8" w:rsidRDefault="00D06DA8">
            <w:pPr>
              <w:ind w:left="2" w:hanging="2"/>
              <w:rPr>
                <w:sz w:val="22"/>
                <w:szCs w:val="22"/>
              </w:rPr>
            </w:pPr>
            <w:r>
              <w:rPr>
                <w:sz w:val="22"/>
                <w:szCs w:val="22"/>
              </w:rPr>
              <w:t>6 weeks</w:t>
            </w:r>
          </w:p>
        </w:tc>
        <w:tc>
          <w:tcPr>
            <w:tcW w:w="3510" w:type="dxa"/>
            <w:gridSpan w:val="2"/>
            <w:tcBorders>
              <w:top w:val="single" w:sz="4" w:space="0" w:color="000000"/>
              <w:left w:val="single" w:sz="4" w:space="0" w:color="000000"/>
              <w:bottom w:val="single" w:sz="4" w:space="0" w:color="000000"/>
              <w:right w:val="single" w:sz="4" w:space="0" w:color="000000"/>
            </w:tcBorders>
            <w:hideMark/>
          </w:tcPr>
          <w:p w14:paraId="3659195C" w14:textId="77777777" w:rsidR="00D06DA8" w:rsidRDefault="00D06DA8">
            <w:pPr>
              <w:ind w:left="2" w:hanging="2"/>
              <w:rPr>
                <w:sz w:val="22"/>
                <w:szCs w:val="22"/>
              </w:rPr>
            </w:pPr>
            <w:r>
              <w:rPr>
                <w:sz w:val="22"/>
                <w:szCs w:val="22"/>
              </w:rPr>
              <w:t>Final product</w:t>
            </w:r>
          </w:p>
        </w:tc>
        <w:tc>
          <w:tcPr>
            <w:tcW w:w="3510" w:type="dxa"/>
            <w:tcBorders>
              <w:top w:val="single" w:sz="4" w:space="0" w:color="000000"/>
              <w:left w:val="single" w:sz="4" w:space="0" w:color="000000"/>
              <w:bottom w:val="single" w:sz="4" w:space="0" w:color="000000"/>
              <w:right w:val="single" w:sz="4" w:space="0" w:color="000000"/>
            </w:tcBorders>
            <w:hideMark/>
          </w:tcPr>
          <w:p w14:paraId="132EA801" w14:textId="77777777" w:rsidR="00D06DA8" w:rsidRDefault="00D06DA8">
            <w:pPr>
              <w:ind w:left="2" w:hanging="2"/>
              <w:rPr>
                <w:sz w:val="22"/>
                <w:szCs w:val="22"/>
              </w:rPr>
            </w:pPr>
            <w:r>
              <w:rPr>
                <w:sz w:val="22"/>
                <w:szCs w:val="22"/>
              </w:rPr>
              <w:t>Apk</w:t>
            </w:r>
          </w:p>
        </w:tc>
      </w:tr>
      <w:tr w:rsidR="00D06DA8" w14:paraId="4B575503" w14:textId="77777777" w:rsidTr="00D06DA8">
        <w:trPr>
          <w:trHeight w:val="315"/>
        </w:trPr>
        <w:tc>
          <w:tcPr>
            <w:tcW w:w="655" w:type="dxa"/>
            <w:gridSpan w:val="2"/>
            <w:tcBorders>
              <w:top w:val="single" w:sz="4" w:space="0" w:color="000000"/>
              <w:left w:val="single" w:sz="4" w:space="0" w:color="000000"/>
              <w:bottom w:val="single" w:sz="4" w:space="0" w:color="000000"/>
              <w:right w:val="single" w:sz="4" w:space="0" w:color="000000"/>
            </w:tcBorders>
          </w:tcPr>
          <w:p w14:paraId="32D9EE35" w14:textId="32680F60" w:rsidR="00D06DA8" w:rsidRDefault="00C41954" w:rsidP="00C41954">
            <w:pPr>
              <w:suppressAutoHyphens/>
              <w:spacing w:line="1" w:lineRule="atLeast"/>
              <w:jc w:val="both"/>
              <w:outlineLvl w:val="0"/>
              <w:rPr>
                <w:sz w:val="22"/>
                <w:szCs w:val="22"/>
              </w:rPr>
            </w:pPr>
            <w:bookmarkStart w:id="38" w:name="_Toc93858281"/>
            <w:bookmarkStart w:id="39" w:name="_Toc93861592"/>
            <w:bookmarkEnd w:id="38"/>
            <w:r>
              <w:rPr>
                <w:sz w:val="22"/>
                <w:szCs w:val="22"/>
              </w:rPr>
              <w:t>5.</w:t>
            </w:r>
            <w:bookmarkEnd w:id="39"/>
          </w:p>
        </w:tc>
        <w:tc>
          <w:tcPr>
            <w:tcW w:w="1620" w:type="dxa"/>
            <w:gridSpan w:val="2"/>
            <w:tcBorders>
              <w:top w:val="single" w:sz="4" w:space="0" w:color="000000"/>
              <w:left w:val="single" w:sz="4" w:space="0" w:color="000000"/>
              <w:bottom w:val="single" w:sz="4" w:space="0" w:color="000000"/>
              <w:right w:val="single" w:sz="4" w:space="0" w:color="000000"/>
            </w:tcBorders>
            <w:hideMark/>
          </w:tcPr>
          <w:p w14:paraId="6D9430E8" w14:textId="77777777" w:rsidR="00D06DA8" w:rsidRDefault="00D06DA8">
            <w:pPr>
              <w:ind w:left="2" w:hanging="2"/>
              <w:rPr>
                <w:sz w:val="22"/>
                <w:szCs w:val="22"/>
              </w:rPr>
            </w:pPr>
            <w:r>
              <w:rPr>
                <w:sz w:val="22"/>
                <w:szCs w:val="22"/>
              </w:rPr>
              <w:t>5 Month</w:t>
            </w:r>
          </w:p>
        </w:tc>
        <w:tc>
          <w:tcPr>
            <w:tcW w:w="3510" w:type="dxa"/>
            <w:gridSpan w:val="2"/>
            <w:tcBorders>
              <w:top w:val="single" w:sz="4" w:space="0" w:color="000000"/>
              <w:left w:val="single" w:sz="4" w:space="0" w:color="000000"/>
              <w:bottom w:val="single" w:sz="4" w:space="0" w:color="000000"/>
              <w:right w:val="single" w:sz="4" w:space="0" w:color="000000"/>
            </w:tcBorders>
            <w:hideMark/>
          </w:tcPr>
          <w:p w14:paraId="69252353" w14:textId="77777777" w:rsidR="00D06DA8" w:rsidRDefault="00D06DA8">
            <w:pPr>
              <w:ind w:left="2" w:hanging="2"/>
              <w:rPr>
                <w:sz w:val="22"/>
                <w:szCs w:val="22"/>
              </w:rPr>
            </w:pPr>
            <w:r>
              <w:rPr>
                <w:sz w:val="22"/>
                <w:szCs w:val="22"/>
              </w:rPr>
              <w:t>Overall work</w:t>
            </w:r>
          </w:p>
        </w:tc>
        <w:tc>
          <w:tcPr>
            <w:tcW w:w="3510" w:type="dxa"/>
            <w:tcBorders>
              <w:top w:val="single" w:sz="4" w:space="0" w:color="000000"/>
              <w:left w:val="single" w:sz="4" w:space="0" w:color="000000"/>
              <w:bottom w:val="single" w:sz="4" w:space="0" w:color="000000"/>
              <w:right w:val="single" w:sz="4" w:space="0" w:color="000000"/>
            </w:tcBorders>
            <w:hideMark/>
          </w:tcPr>
          <w:p w14:paraId="50C9087C" w14:textId="77777777" w:rsidR="00D06DA8" w:rsidRDefault="00D06DA8">
            <w:pPr>
              <w:ind w:left="2" w:hanging="2"/>
              <w:rPr>
                <w:sz w:val="22"/>
                <w:szCs w:val="22"/>
              </w:rPr>
            </w:pPr>
            <w:r>
              <w:rPr>
                <w:sz w:val="22"/>
                <w:szCs w:val="22"/>
              </w:rPr>
              <w:t>Apk</w:t>
            </w:r>
          </w:p>
        </w:tc>
      </w:tr>
    </w:tbl>
    <w:p w14:paraId="7065375E" w14:textId="77777777" w:rsidR="00D06DA8" w:rsidRDefault="00D06DA8" w:rsidP="00D06DA8">
      <w:pPr>
        <w:ind w:left="2" w:hanging="2"/>
        <w:rPr>
          <w:position w:val="-1"/>
          <w:lang w:eastAsia="en-US"/>
        </w:rPr>
      </w:pPr>
    </w:p>
    <w:p w14:paraId="62D01E9A" w14:textId="0ABE83EF" w:rsidR="001C7B1E" w:rsidRPr="00E7453B" w:rsidRDefault="00067491" w:rsidP="00067491">
      <w:pPr>
        <w:pStyle w:val="Heading1"/>
      </w:pPr>
      <w:bookmarkStart w:id="40" w:name="_Toc93861593"/>
      <w:r>
        <w:t>7.</w:t>
      </w:r>
      <w:r w:rsidR="001C7B1E" w:rsidRPr="00E7453B">
        <w:t>Overall System Description</w:t>
      </w:r>
      <w:bookmarkEnd w:id="40"/>
    </w:p>
    <w:p w14:paraId="6532F19B" w14:textId="77777777" w:rsidR="001C7B1E" w:rsidRDefault="001C7B1E" w:rsidP="001C7B1E">
      <w:pPr>
        <w:spacing w:after="9" w:line="244" w:lineRule="auto"/>
      </w:pPr>
      <w:r>
        <w:t>Over all system based on android game that is designed to Facilitating users with such options like, they can create her profile with image capture option, AR base fighting with her opponent and lose her opponent and win the game, the game is multiplayer base game, these all option can be enjoyed with the help of game results.</w:t>
      </w:r>
    </w:p>
    <w:p w14:paraId="6E6BA438" w14:textId="77777777" w:rsidR="001C7B1E" w:rsidRDefault="001C7B1E" w:rsidP="001C7B1E">
      <w:pPr>
        <w:ind w:left="360"/>
        <w:rPr>
          <w:i/>
          <w:sz w:val="20"/>
          <w:szCs w:val="20"/>
        </w:rPr>
      </w:pPr>
    </w:p>
    <w:p w14:paraId="3287DB2D" w14:textId="77777777" w:rsidR="001C7B1E" w:rsidRDefault="001C7B1E" w:rsidP="001C7B1E">
      <w:pPr>
        <w:rPr>
          <w:sz w:val="20"/>
          <w:szCs w:val="20"/>
        </w:rPr>
      </w:pPr>
    </w:p>
    <w:p w14:paraId="20F0174E" w14:textId="67321647" w:rsidR="001C7B1E" w:rsidRPr="00067491" w:rsidRDefault="00067491" w:rsidP="00067491">
      <w:pPr>
        <w:pStyle w:val="Heading2"/>
      </w:pPr>
      <w:bookmarkStart w:id="41" w:name="_Toc93861594"/>
      <w:r w:rsidRPr="00067491">
        <w:t xml:space="preserve">7.1 </w:t>
      </w:r>
      <w:r w:rsidR="001C7B1E" w:rsidRPr="00067491">
        <w:t>User characteristics</w:t>
      </w:r>
      <w:bookmarkEnd w:id="41"/>
    </w:p>
    <w:p w14:paraId="35BAC987" w14:textId="77777777" w:rsidR="001C7B1E" w:rsidRDefault="001C7B1E" w:rsidP="001C7B1E">
      <w:pPr>
        <w:spacing w:after="9" w:line="244" w:lineRule="auto"/>
      </w:pPr>
      <w:r>
        <w:t>Players will sign in/make profiles and play the game according to their own wish and beat the other player.</w:t>
      </w:r>
    </w:p>
    <w:p w14:paraId="59D210BD" w14:textId="77777777" w:rsidR="001C7B1E" w:rsidRDefault="001C7B1E" w:rsidP="001C7B1E">
      <w:pPr>
        <w:rPr>
          <w:sz w:val="20"/>
          <w:szCs w:val="20"/>
        </w:rPr>
      </w:pPr>
    </w:p>
    <w:p w14:paraId="6AD9148D" w14:textId="1153ADBB" w:rsidR="001C7B1E" w:rsidRPr="00F07AEF" w:rsidRDefault="00067491" w:rsidP="00067491">
      <w:pPr>
        <w:pStyle w:val="Heading2"/>
      </w:pPr>
      <w:bookmarkStart w:id="42" w:name="_Toc93861595"/>
      <w:r>
        <w:t xml:space="preserve">7.2 </w:t>
      </w:r>
      <w:r w:rsidR="001C7B1E" w:rsidRPr="00F07AEF">
        <w:t>Operating environment</w:t>
      </w:r>
      <w:bookmarkEnd w:id="42"/>
    </w:p>
    <w:p w14:paraId="24F642A9" w14:textId="77777777" w:rsidR="001C7B1E" w:rsidRDefault="001C7B1E" w:rsidP="001C7B1E">
      <w:pPr>
        <w:rPr>
          <w:i/>
          <w:color w:val="000000"/>
          <w:sz w:val="20"/>
          <w:szCs w:val="20"/>
        </w:rPr>
      </w:pPr>
      <w:r>
        <w:rPr>
          <w:color w:val="000000"/>
        </w:rPr>
        <w:t xml:space="preserve">System will operate </w:t>
      </w:r>
      <w:r>
        <w:t>on the android</w:t>
      </w:r>
      <w:r>
        <w:rPr>
          <w:color w:val="000000"/>
        </w:rPr>
        <w:t xml:space="preserve"> platform</w:t>
      </w:r>
      <w:r>
        <w:rPr>
          <w:i/>
          <w:color w:val="000000"/>
          <w:sz w:val="20"/>
          <w:szCs w:val="20"/>
        </w:rPr>
        <w:t>.</w:t>
      </w:r>
    </w:p>
    <w:p w14:paraId="1668145B" w14:textId="77777777" w:rsidR="001C7B1E" w:rsidRDefault="001C7B1E" w:rsidP="001C7B1E">
      <w:pPr>
        <w:rPr>
          <w:b/>
          <w:color w:val="000000"/>
          <w:sz w:val="28"/>
          <w:szCs w:val="28"/>
        </w:rPr>
      </w:pPr>
    </w:p>
    <w:p w14:paraId="31E19B0F" w14:textId="5198BE8C" w:rsidR="001C7B1E" w:rsidRDefault="00067491" w:rsidP="00067491">
      <w:pPr>
        <w:pStyle w:val="Heading2"/>
      </w:pPr>
      <w:bookmarkStart w:id="43" w:name="_Toc93861596"/>
      <w:r>
        <w:t xml:space="preserve">7.3 </w:t>
      </w:r>
      <w:r w:rsidR="001C7B1E">
        <w:t>System constraints</w:t>
      </w:r>
      <w:bookmarkEnd w:id="43"/>
    </w:p>
    <w:p w14:paraId="1BE1E34B" w14:textId="77777777" w:rsidR="00067491" w:rsidRPr="00067491" w:rsidRDefault="00067491" w:rsidP="00067491">
      <w:pPr>
        <w:rPr>
          <w:rFonts w:eastAsia="Arial"/>
        </w:rPr>
      </w:pPr>
    </w:p>
    <w:p w14:paraId="37066A89" w14:textId="77777777" w:rsidR="001C7B1E" w:rsidRDefault="001C7B1E" w:rsidP="001C7B1E">
      <w:pPr>
        <w:spacing w:after="110" w:line="244" w:lineRule="auto"/>
      </w:pPr>
      <w:r>
        <w:t>Identify any constraints or limitations on the system. Constraints may include the following:</w:t>
      </w:r>
    </w:p>
    <w:p w14:paraId="0C31ECAE" w14:textId="77777777" w:rsidR="001C7B1E" w:rsidRDefault="001C7B1E" w:rsidP="001C7B1E">
      <w:pPr>
        <w:spacing w:line="244" w:lineRule="auto"/>
        <w:rPr>
          <w:color w:val="000000"/>
        </w:rPr>
      </w:pPr>
      <w:r>
        <w:rPr>
          <w:color w:val="000000"/>
        </w:rPr>
        <w:t>Android operating system</w:t>
      </w:r>
    </w:p>
    <w:p w14:paraId="725179B1" w14:textId="77777777" w:rsidR="001C7B1E" w:rsidRDefault="001C7B1E" w:rsidP="001C7B1E">
      <w:pPr>
        <w:spacing w:line="244" w:lineRule="auto"/>
        <w:rPr>
          <w:color w:val="000000"/>
        </w:rPr>
      </w:pPr>
      <w:r>
        <w:rPr>
          <w:color w:val="000000"/>
        </w:rPr>
        <w:t>Smart android device (version marshmallow)</w:t>
      </w:r>
    </w:p>
    <w:p w14:paraId="3AB67B21" w14:textId="77777777" w:rsidR="001C7B1E" w:rsidRDefault="001C7B1E" w:rsidP="001C7B1E">
      <w:pPr>
        <w:tabs>
          <w:tab w:val="center" w:pos="1108"/>
          <w:tab w:val="center" w:pos="3645"/>
        </w:tabs>
        <w:spacing w:line="244" w:lineRule="auto"/>
        <w:rPr>
          <w:color w:val="000000"/>
        </w:rPr>
      </w:pPr>
      <w:r>
        <w:rPr>
          <w:color w:val="000000"/>
        </w:rPr>
        <w:t>English language is enough to understand app</w:t>
      </w:r>
    </w:p>
    <w:p w14:paraId="059E7656" w14:textId="77777777" w:rsidR="001C7B1E" w:rsidRDefault="001C7B1E" w:rsidP="001C7B1E">
      <w:pPr>
        <w:tabs>
          <w:tab w:val="center" w:pos="1108"/>
          <w:tab w:val="center" w:pos="3645"/>
        </w:tabs>
        <w:spacing w:line="244" w:lineRule="auto"/>
        <w:rPr>
          <w:color w:val="000000"/>
        </w:rPr>
      </w:pPr>
      <w:r>
        <w:rPr>
          <w:color w:val="000000"/>
        </w:rPr>
        <w:t>CPU memory (2GB Ram)</w:t>
      </w:r>
    </w:p>
    <w:p w14:paraId="2B2E7073" w14:textId="77777777" w:rsidR="001C7B1E" w:rsidRDefault="001C7B1E" w:rsidP="001C7B1E">
      <w:pPr>
        <w:tabs>
          <w:tab w:val="center" w:pos="420"/>
          <w:tab w:val="center" w:pos="3592"/>
        </w:tabs>
        <w:spacing w:line="244" w:lineRule="auto"/>
        <w:rPr>
          <w:color w:val="000000"/>
        </w:rPr>
      </w:pPr>
      <w:r>
        <w:rPr>
          <w:color w:val="000000"/>
        </w:rPr>
        <w:t>Interaction capabilities (touch screen, acceleration sensors)</w:t>
      </w:r>
    </w:p>
    <w:p w14:paraId="2F9CAFE3" w14:textId="77777777" w:rsidR="001C7B1E" w:rsidRDefault="001C7B1E" w:rsidP="001C7B1E">
      <w:pPr>
        <w:tabs>
          <w:tab w:val="center" w:pos="420"/>
          <w:tab w:val="center" w:pos="3592"/>
        </w:tabs>
        <w:spacing w:after="9" w:line="244" w:lineRule="auto"/>
        <w:rPr>
          <w:color w:val="000000"/>
        </w:rPr>
      </w:pPr>
      <w:r>
        <w:rPr>
          <w:color w:val="000000"/>
        </w:rPr>
        <w:t>Screen size (will adjust according to device)</w:t>
      </w:r>
    </w:p>
    <w:p w14:paraId="29147594" w14:textId="77777777" w:rsidR="001C7B1E" w:rsidRDefault="001C7B1E" w:rsidP="001C7B1E"/>
    <w:p w14:paraId="10EF67A4" w14:textId="77777777" w:rsidR="001C7B1E" w:rsidRDefault="001C7B1E" w:rsidP="001C7B1E"/>
    <w:p w14:paraId="7E2B2568" w14:textId="6788FA92" w:rsidR="001C7B1E" w:rsidRPr="00EC4224" w:rsidRDefault="00EC4224" w:rsidP="00EC4224">
      <w:pPr>
        <w:pStyle w:val="Heading1"/>
      </w:pPr>
      <w:bookmarkStart w:id="44" w:name="_heading=h.26in1rg"/>
      <w:bookmarkStart w:id="45" w:name="_Toc93858282"/>
      <w:bookmarkStart w:id="46" w:name="_Toc93861597"/>
      <w:bookmarkEnd w:id="44"/>
      <w:r w:rsidRPr="00EC4224">
        <w:t>8.</w:t>
      </w:r>
      <w:r w:rsidR="001C7B1E" w:rsidRPr="00EC4224">
        <w:t>External Interface Requirements</w:t>
      </w:r>
      <w:bookmarkEnd w:id="45"/>
      <w:bookmarkEnd w:id="46"/>
    </w:p>
    <w:p w14:paraId="584707E2" w14:textId="6F59C4C8" w:rsidR="001C7B1E" w:rsidRDefault="001C7B1E" w:rsidP="001C7B1E">
      <w:pPr>
        <w:rPr>
          <w:i/>
          <w:color w:val="000000"/>
          <w:sz w:val="20"/>
          <w:szCs w:val="20"/>
        </w:rPr>
      </w:pPr>
      <w:r>
        <w:rPr>
          <w:i/>
          <w:noProof/>
          <w:color w:val="000000"/>
          <w:sz w:val="20"/>
          <w:szCs w:val="20"/>
        </w:rPr>
        <w:drawing>
          <wp:inline distT="0" distB="0" distL="0" distR="0" wp14:anchorId="0CB04EEA" wp14:editId="6E8E9793">
            <wp:extent cx="57150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857250"/>
                    </a:xfrm>
                    <a:prstGeom prst="rect">
                      <a:avLst/>
                    </a:prstGeom>
                    <a:noFill/>
                    <a:ln>
                      <a:noFill/>
                    </a:ln>
                  </pic:spPr>
                </pic:pic>
              </a:graphicData>
            </a:graphic>
          </wp:inline>
        </w:drawing>
      </w:r>
    </w:p>
    <w:p w14:paraId="380641BE" w14:textId="77777777" w:rsidR="001C7B1E" w:rsidRDefault="001C7B1E" w:rsidP="001C7B1E">
      <w:pPr>
        <w:rPr>
          <w:b/>
          <w:color w:val="222222"/>
          <w:sz w:val="20"/>
          <w:szCs w:val="20"/>
        </w:rPr>
      </w:pPr>
      <w:r>
        <w:rPr>
          <w:i/>
          <w:sz w:val="20"/>
          <w:szCs w:val="20"/>
        </w:rPr>
        <w:t xml:space="preserve">                                                                                 </w:t>
      </w:r>
      <w:r>
        <w:rPr>
          <w:rFonts w:ascii="Arial" w:eastAsia="Arial" w:hAnsi="Arial" w:cs="Arial"/>
          <w:i/>
          <w:color w:val="4D5156"/>
          <w:sz w:val="21"/>
          <w:szCs w:val="21"/>
          <w:highlight w:val="white"/>
        </w:rPr>
        <w:t xml:space="preserve"> </w:t>
      </w:r>
      <w:r>
        <w:rPr>
          <w:rFonts w:ascii="Arial" w:eastAsia="Arial" w:hAnsi="Arial" w:cs="Arial"/>
          <w:b/>
          <w:color w:val="222222"/>
          <w:sz w:val="21"/>
          <w:szCs w:val="21"/>
          <w:highlight w:val="white"/>
        </w:rPr>
        <w:t>Figure No</w:t>
      </w:r>
      <w:r>
        <w:rPr>
          <w:rFonts w:ascii="Arial" w:eastAsia="Arial" w:hAnsi="Arial" w:cs="Arial"/>
          <w:i/>
          <w:color w:val="222222"/>
          <w:sz w:val="21"/>
          <w:szCs w:val="21"/>
          <w:highlight w:val="white"/>
        </w:rPr>
        <w:t xml:space="preserve">. </w:t>
      </w:r>
      <w:r>
        <w:rPr>
          <w:rFonts w:ascii="Arial" w:eastAsia="Arial" w:hAnsi="Arial" w:cs="Arial"/>
          <w:b/>
          <w:color w:val="222222"/>
          <w:sz w:val="21"/>
          <w:szCs w:val="21"/>
          <w:highlight w:val="white"/>
        </w:rPr>
        <w:t>1</w:t>
      </w:r>
    </w:p>
    <w:p w14:paraId="6314EB4A" w14:textId="1EE3A9B4" w:rsidR="001C7B1E" w:rsidRPr="00EC4224" w:rsidRDefault="001C7B1E" w:rsidP="001C7B1E">
      <w:pPr>
        <w:rPr>
          <w:color w:val="000000"/>
        </w:rPr>
      </w:pPr>
      <w:r w:rsidRPr="00EC4224">
        <w:rPr>
          <w:color w:val="000000"/>
        </w:rPr>
        <w:t xml:space="preserve">This will require a player to compete with its opponent to win the race. Only 2 possibilities have Win/Lose. The winner will give a reward and </w:t>
      </w:r>
      <w:r w:rsidRPr="00EC4224">
        <w:t>the loser</w:t>
      </w:r>
      <w:r w:rsidRPr="00EC4224">
        <w:rPr>
          <w:color w:val="000000"/>
        </w:rPr>
        <w:t xml:space="preserve"> will </w:t>
      </w:r>
      <w:r w:rsidRPr="00EC4224">
        <w:t>be punished</w:t>
      </w:r>
      <w:r w:rsidRPr="00EC4224">
        <w:rPr>
          <w:color w:val="000000"/>
        </w:rPr>
        <w:t xml:space="preserve"> </w:t>
      </w:r>
      <w:r w:rsidRPr="00EC4224">
        <w:t>by</w:t>
      </w:r>
      <w:r w:rsidRPr="00EC4224">
        <w:rPr>
          <w:color w:val="000000"/>
        </w:rPr>
        <w:t xml:space="preserve"> </w:t>
      </w:r>
      <w:r w:rsidRPr="00EC4224">
        <w:t>consuming</w:t>
      </w:r>
      <w:r w:rsidRPr="00EC4224">
        <w:rPr>
          <w:color w:val="000000"/>
        </w:rPr>
        <w:t xml:space="preserve"> their RP points.</w:t>
      </w:r>
    </w:p>
    <w:p w14:paraId="1EF216AA" w14:textId="77777777" w:rsidR="00E7453B" w:rsidRDefault="00E7453B" w:rsidP="001C7B1E">
      <w:pPr>
        <w:rPr>
          <w:color w:val="000000"/>
          <w:sz w:val="22"/>
          <w:szCs w:val="22"/>
        </w:rPr>
      </w:pPr>
    </w:p>
    <w:p w14:paraId="34936AD9" w14:textId="3F46A875" w:rsidR="001C7B1E" w:rsidRDefault="00EC4224" w:rsidP="00EC4224">
      <w:pPr>
        <w:pStyle w:val="Heading2"/>
      </w:pPr>
      <w:bookmarkStart w:id="47" w:name="_heading=h.lnxbz9"/>
      <w:bookmarkStart w:id="48" w:name="_Toc93858283"/>
      <w:bookmarkStart w:id="49" w:name="_Toc93861598"/>
      <w:bookmarkEnd w:id="47"/>
      <w:r>
        <w:t xml:space="preserve">8.1 </w:t>
      </w:r>
      <w:r w:rsidR="001C7B1E">
        <w:t>Hardware Interfaces</w:t>
      </w:r>
      <w:bookmarkEnd w:id="48"/>
      <w:bookmarkEnd w:id="49"/>
    </w:p>
    <w:p w14:paraId="1676CF11" w14:textId="77777777" w:rsidR="001C7B1E" w:rsidRDefault="001C7B1E" w:rsidP="001C7B1E">
      <w:pPr>
        <w:spacing w:after="9" w:line="244" w:lineRule="auto"/>
      </w:pPr>
      <w:r>
        <w:t>Android devices are required to operate the whole system. No other devices are used to run this game.it is only an android game. There will be more than 1GB ram in the mobile. The storage required is more than 50Mb only. No external hardware is used in this game. It will only be performed by the android devices.</w:t>
      </w:r>
    </w:p>
    <w:p w14:paraId="66F2768C" w14:textId="77777777" w:rsidR="001C7B1E" w:rsidRDefault="001C7B1E" w:rsidP="001C7B1E">
      <w:pPr>
        <w:spacing w:after="9" w:line="244" w:lineRule="auto"/>
      </w:pPr>
    </w:p>
    <w:p w14:paraId="7EBABB9D" w14:textId="77777777" w:rsidR="001C7B1E" w:rsidRDefault="001C7B1E" w:rsidP="001C7B1E">
      <w:pPr>
        <w:ind w:left="390"/>
        <w:rPr>
          <w:i/>
          <w:color w:val="000000"/>
          <w:sz w:val="20"/>
          <w:szCs w:val="20"/>
        </w:rPr>
      </w:pPr>
    </w:p>
    <w:p w14:paraId="41A13B7B" w14:textId="5263072C" w:rsidR="001C7B1E" w:rsidRDefault="00EC4224" w:rsidP="00EC4224">
      <w:pPr>
        <w:pStyle w:val="Heading2"/>
      </w:pPr>
      <w:bookmarkStart w:id="50" w:name="_heading=h.35nkun2"/>
      <w:bookmarkStart w:id="51" w:name="_Toc93858284"/>
      <w:bookmarkStart w:id="52" w:name="_Toc93861599"/>
      <w:bookmarkEnd w:id="50"/>
      <w:r>
        <w:t xml:space="preserve">8.2 </w:t>
      </w:r>
      <w:r w:rsidR="001C7B1E">
        <w:t>Software Interfaces</w:t>
      </w:r>
      <w:bookmarkEnd w:id="51"/>
      <w:bookmarkEnd w:id="52"/>
    </w:p>
    <w:p w14:paraId="6173B918" w14:textId="2F4F97E3" w:rsidR="001C7B1E" w:rsidRDefault="001C7B1E" w:rsidP="001C7B1E">
      <w:pPr>
        <w:rPr>
          <w:color w:val="000000"/>
        </w:rPr>
      </w:pPr>
      <w:r>
        <w:rPr>
          <w:color w:val="000000"/>
        </w:rPr>
        <w:t xml:space="preserve">The software interface is very simple in this game. Because </w:t>
      </w:r>
      <w:r>
        <w:t>everyone</w:t>
      </w:r>
      <w:r>
        <w:rPr>
          <w:color w:val="000000"/>
        </w:rPr>
        <w:t xml:space="preserve"> can understand. Android operating system (version marshmallow) is required to </w:t>
      </w:r>
      <w:r>
        <w:t>run the third</w:t>
      </w:r>
      <w:r>
        <w:rPr>
          <w:color w:val="000000"/>
        </w:rPr>
        <w:t xml:space="preserve"> game. Other </w:t>
      </w:r>
      <w:r>
        <w:t>versions</w:t>
      </w:r>
      <w:r>
        <w:rPr>
          <w:color w:val="000000"/>
        </w:rPr>
        <w:t xml:space="preserve"> will </w:t>
      </w:r>
      <w:r>
        <w:t>not be able</w:t>
      </w:r>
      <w:r>
        <w:rPr>
          <w:color w:val="000000"/>
        </w:rPr>
        <w:t xml:space="preserve"> to run this game. The google play game </w:t>
      </w:r>
      <w:r>
        <w:t>will save</w:t>
      </w:r>
      <w:r>
        <w:rPr>
          <w:color w:val="000000"/>
        </w:rPr>
        <w:t xml:space="preserve"> the data/profile of the player later on it will use his, her </w:t>
      </w:r>
      <w:r>
        <w:t>own data</w:t>
      </w:r>
      <w:r>
        <w:rPr>
          <w:color w:val="000000"/>
        </w:rPr>
        <w:t xml:space="preserve">. The permissions which require is that to access the (storage, location, id, etc.). There are no background services run in this game. The data of every person is </w:t>
      </w:r>
      <w:r>
        <w:t>saved, it will</w:t>
      </w:r>
      <w:r>
        <w:rPr>
          <w:color w:val="000000"/>
        </w:rPr>
        <w:t xml:space="preserve"> not </w:t>
      </w:r>
      <w:r>
        <w:t>be shared</w:t>
      </w:r>
      <w:r>
        <w:rPr>
          <w:color w:val="000000"/>
        </w:rPr>
        <w:t xml:space="preserve"> to the other </w:t>
      </w:r>
      <w:r>
        <w:t>people, only</w:t>
      </w:r>
      <w:r>
        <w:rPr>
          <w:color w:val="000000"/>
        </w:rPr>
        <w:t xml:space="preserve"> their (results, level, profile) picture shown to the other people.</w:t>
      </w:r>
    </w:p>
    <w:p w14:paraId="67B39657" w14:textId="7AD74FD9" w:rsidR="001C7B1E" w:rsidRPr="00EC4224" w:rsidRDefault="00EC4224" w:rsidP="00EC4224">
      <w:pPr>
        <w:pStyle w:val="Heading1"/>
      </w:pPr>
      <w:bookmarkStart w:id="53" w:name="_Toc93858285"/>
      <w:bookmarkStart w:id="54" w:name="_Toc93861600"/>
      <w:r w:rsidRPr="00EC4224">
        <w:lastRenderedPageBreak/>
        <w:t>9.</w:t>
      </w:r>
      <w:r w:rsidR="001C7B1E" w:rsidRPr="00EC4224">
        <w:t>Functional Requirements</w:t>
      </w:r>
      <w:bookmarkEnd w:id="53"/>
      <w:bookmarkEnd w:id="54"/>
    </w:p>
    <w:p w14:paraId="6F9B79DE" w14:textId="77777777" w:rsidR="001C7B1E" w:rsidRDefault="001C7B1E" w:rsidP="001C7B1E">
      <w:pPr>
        <w:spacing w:before="240" w:after="60"/>
        <w:ind w:left="1296" w:hanging="1296"/>
        <w:rPr>
          <w:color w:val="000000"/>
        </w:rPr>
      </w:pPr>
      <w:r>
        <w:rPr>
          <w:color w:val="000000"/>
        </w:rPr>
        <w:t xml:space="preserve">These are the functional </w:t>
      </w:r>
      <w:r>
        <w:t>requirements</w:t>
      </w:r>
      <w:r>
        <w:rPr>
          <w:color w:val="000000"/>
        </w:rPr>
        <w:t xml:space="preserve"> of our software which is defined under the following.</w:t>
      </w:r>
    </w:p>
    <w:p w14:paraId="3A9F39ED" w14:textId="469E3F24" w:rsidR="001C7B1E" w:rsidRDefault="00EC4224" w:rsidP="00EC4224">
      <w:pPr>
        <w:pStyle w:val="Heading2"/>
      </w:pPr>
      <w:bookmarkStart w:id="55" w:name="_Toc93861601"/>
      <w:r>
        <w:t xml:space="preserve">9.1 </w:t>
      </w:r>
      <w:r w:rsidR="001C7B1E">
        <w:t>User/Player profile ()</w:t>
      </w:r>
      <w:bookmarkEnd w:id="55"/>
    </w:p>
    <w:p w14:paraId="097E11BE" w14:textId="77777777" w:rsidR="001C7B1E" w:rsidRDefault="001C7B1E" w:rsidP="001C7B1E">
      <w:pPr>
        <w:rPr>
          <w:rFonts w:ascii="Calibri" w:eastAsia="Calibri" w:hAnsi="Calibri" w:cs="Calibri"/>
        </w:rPr>
      </w:pPr>
      <w:r>
        <w:t>In this functional requirement we can use the player profile in which He, she creates his profile to enter in the game</w:t>
      </w:r>
      <w:r>
        <w:rPr>
          <w:rFonts w:ascii="Calibri" w:eastAsia="Calibri" w:hAnsi="Calibri" w:cs="Calibri"/>
        </w:rPr>
        <w:t>.</w:t>
      </w:r>
    </w:p>
    <w:p w14:paraId="447B54EE" w14:textId="3EBCF5E9" w:rsidR="001C7B1E" w:rsidRDefault="00EC4224" w:rsidP="00EC4224">
      <w:pPr>
        <w:pStyle w:val="Heading2"/>
      </w:pPr>
      <w:bookmarkStart w:id="56" w:name="_Toc93861602"/>
      <w:r>
        <w:t xml:space="preserve">9.2 </w:t>
      </w:r>
      <w:r w:rsidR="001C7B1E">
        <w:t>Joining room with another player ()</w:t>
      </w:r>
      <w:bookmarkEnd w:id="56"/>
    </w:p>
    <w:p w14:paraId="4A75FD0F" w14:textId="77777777" w:rsidR="001C7B1E" w:rsidRDefault="001C7B1E" w:rsidP="001C7B1E">
      <w:pPr>
        <w:rPr>
          <w:rFonts w:ascii="Calibri" w:eastAsia="Calibri" w:hAnsi="Calibri" w:cs="Calibri"/>
        </w:rPr>
      </w:pPr>
      <w:r>
        <w:t>In this the user can enter the room using the notifications that come on the screen that the other players will send a match reservation to play a game with you. Another way to join a room is to</w:t>
      </w:r>
      <w:r>
        <w:rPr>
          <w:rFonts w:ascii="Arial" w:eastAsia="Arial" w:hAnsi="Arial" w:cs="Arial"/>
          <w:b/>
        </w:rPr>
        <w:t xml:space="preserve"> </w:t>
      </w:r>
      <w:r>
        <w:rPr>
          <w:rFonts w:ascii="Calibri" w:eastAsia="Calibri" w:hAnsi="Calibri" w:cs="Calibri"/>
        </w:rPr>
        <w:t>play in the main display panels to select rooms or create rooms or join rooms.</w:t>
      </w:r>
    </w:p>
    <w:p w14:paraId="2B7A170C" w14:textId="3DAC663F" w:rsidR="001C7B1E" w:rsidRDefault="00EC4224" w:rsidP="00EC4224">
      <w:pPr>
        <w:pStyle w:val="Heading2"/>
      </w:pPr>
      <w:bookmarkStart w:id="57" w:name="_Toc93861603"/>
      <w:r>
        <w:t xml:space="preserve">9.3 </w:t>
      </w:r>
      <w:r w:rsidR="001C7B1E">
        <w:t>Single/multiplayer room ()</w:t>
      </w:r>
      <w:bookmarkEnd w:id="57"/>
    </w:p>
    <w:p w14:paraId="05D2DEBC" w14:textId="77777777" w:rsidR="001C7B1E" w:rsidRDefault="001C7B1E" w:rsidP="001C7B1E">
      <w:r>
        <w:t>In the user can play single match play r multiplayer play using the options in the display panel</w:t>
      </w:r>
    </w:p>
    <w:p w14:paraId="05B78EB1" w14:textId="109626DE" w:rsidR="001C7B1E" w:rsidRDefault="00EC4224" w:rsidP="00EC4224">
      <w:pPr>
        <w:pStyle w:val="Heading2"/>
      </w:pPr>
      <w:bookmarkStart w:id="58" w:name="_Toc93861604"/>
      <w:r>
        <w:t xml:space="preserve">9.4 </w:t>
      </w:r>
      <w:r w:rsidR="001C7B1E">
        <w:t>Select character like (Male, Female) ()</w:t>
      </w:r>
      <w:bookmarkEnd w:id="58"/>
    </w:p>
    <w:p w14:paraId="6DE9DF36" w14:textId="77777777" w:rsidR="001C7B1E" w:rsidRDefault="001C7B1E" w:rsidP="001C7B1E">
      <w:r>
        <w:t>The user can select the character to play the game and it will also make a detailed view of the player.</w:t>
      </w:r>
    </w:p>
    <w:p w14:paraId="4024FC53" w14:textId="0DE2FA6A" w:rsidR="001C7B1E" w:rsidRDefault="00EC4224" w:rsidP="00EC4224">
      <w:pPr>
        <w:pStyle w:val="Heading2"/>
      </w:pPr>
      <w:bookmarkStart w:id="59" w:name="_Toc93861605"/>
      <w:r>
        <w:t xml:space="preserve">9.5 </w:t>
      </w:r>
      <w:r w:rsidR="001C7B1E">
        <w:t>Player Inventory System ()</w:t>
      </w:r>
      <w:bookmarkEnd w:id="59"/>
    </w:p>
    <w:p w14:paraId="65F0D098" w14:textId="77777777" w:rsidR="001C7B1E" w:rsidRDefault="001C7B1E" w:rsidP="001C7B1E">
      <w:r>
        <w:t>In this section it will give the overview of the player inventory to store the clothes, cars etc.</w:t>
      </w:r>
    </w:p>
    <w:p w14:paraId="627F4C41" w14:textId="435DE78A" w:rsidR="001C7B1E" w:rsidRDefault="00EC4224" w:rsidP="00EC4224">
      <w:pPr>
        <w:pStyle w:val="Heading2"/>
      </w:pPr>
      <w:bookmarkStart w:id="60" w:name="_Toc93861606"/>
      <w:r>
        <w:t xml:space="preserve">9.6 </w:t>
      </w:r>
      <w:r w:rsidR="001C7B1E">
        <w:t>Select vehicle like (Cars, Trucks, Buses etc.) ()</w:t>
      </w:r>
      <w:bookmarkEnd w:id="60"/>
    </w:p>
    <w:p w14:paraId="489D4F2D" w14:textId="77777777" w:rsidR="001C7B1E" w:rsidRDefault="001C7B1E" w:rsidP="001C7B1E">
      <w:pPr>
        <w:rPr>
          <w:rFonts w:ascii="Calibri" w:eastAsia="Calibri" w:hAnsi="Calibri" w:cs="Calibri"/>
        </w:rPr>
      </w:pPr>
      <w:r>
        <w:t>In this section the player has the ability to select the vehicles which are open or bought from the cars inventory system as they desire</w:t>
      </w:r>
      <w:r>
        <w:rPr>
          <w:rFonts w:ascii="Calibri" w:eastAsia="Calibri" w:hAnsi="Calibri" w:cs="Calibri"/>
        </w:rPr>
        <w:t>.</w:t>
      </w:r>
    </w:p>
    <w:p w14:paraId="55F34AF6" w14:textId="71CD41B0" w:rsidR="001C7B1E" w:rsidRDefault="00EC4224" w:rsidP="00EC4224">
      <w:pPr>
        <w:pStyle w:val="Heading2"/>
      </w:pPr>
      <w:bookmarkStart w:id="61" w:name="_Toc93861607"/>
      <w:r>
        <w:t xml:space="preserve">9.7 </w:t>
      </w:r>
      <w:r w:rsidR="001C7B1E">
        <w:t>Defeat others with strategy ()</w:t>
      </w:r>
      <w:bookmarkEnd w:id="61"/>
    </w:p>
    <w:p w14:paraId="718FA27F" w14:textId="77777777" w:rsidR="001C7B1E" w:rsidRDefault="001C7B1E" w:rsidP="001C7B1E">
      <w:r>
        <w:t>In this system the player can defeat the other player to select the different strategy to win the game in the multi r single player game.</w:t>
      </w:r>
    </w:p>
    <w:p w14:paraId="2E59C7E4" w14:textId="47D0E2E1" w:rsidR="001C7B1E" w:rsidRDefault="00EC4224" w:rsidP="00EC4224">
      <w:pPr>
        <w:pStyle w:val="Heading2"/>
      </w:pPr>
      <w:bookmarkStart w:id="62" w:name="_Toc93861608"/>
      <w:r>
        <w:t xml:space="preserve">9.8 </w:t>
      </w:r>
      <w:r w:rsidR="001C7B1E">
        <w:t>Compete opponent ()</w:t>
      </w:r>
      <w:bookmarkEnd w:id="62"/>
    </w:p>
    <w:p w14:paraId="45564314" w14:textId="77777777" w:rsidR="001C7B1E" w:rsidRDefault="001C7B1E" w:rsidP="001C7B1E">
      <w:pPr>
        <w:rPr>
          <w:b/>
        </w:rPr>
      </w:pPr>
      <w:r>
        <w:t>In this section the player can compete with another player to win the race</w:t>
      </w:r>
      <w:r>
        <w:rPr>
          <w:b/>
        </w:rPr>
        <w:t>.</w:t>
      </w:r>
    </w:p>
    <w:p w14:paraId="19583A86" w14:textId="400C875A" w:rsidR="001C7B1E" w:rsidRDefault="00EC4224" w:rsidP="00EC4224">
      <w:pPr>
        <w:pStyle w:val="Heading2"/>
      </w:pPr>
      <w:bookmarkStart w:id="63" w:name="_Toc93861609"/>
      <w:r>
        <w:t xml:space="preserve">9.9 </w:t>
      </w:r>
      <w:r w:rsidR="001C7B1E">
        <w:t>Win/Lose ()</w:t>
      </w:r>
      <w:bookmarkEnd w:id="63"/>
    </w:p>
    <w:p w14:paraId="68C9DB81" w14:textId="77777777" w:rsidR="001C7B1E" w:rsidRDefault="001C7B1E" w:rsidP="001C7B1E">
      <w:r>
        <w:t>There are two possibilities win or lose</w:t>
      </w:r>
    </w:p>
    <w:p w14:paraId="22F6BFE1" w14:textId="63F6BAB4" w:rsidR="001C7B1E" w:rsidRDefault="00EC4224" w:rsidP="00EC4224">
      <w:pPr>
        <w:pStyle w:val="Heading2"/>
      </w:pPr>
      <w:bookmarkStart w:id="64" w:name="_Toc93861610"/>
      <w:r>
        <w:t xml:space="preserve">9.10 </w:t>
      </w:r>
      <w:r w:rsidR="001C7B1E">
        <w:t>Rewards ()</w:t>
      </w:r>
      <w:bookmarkEnd w:id="64"/>
    </w:p>
    <w:p w14:paraId="6F2BD04F" w14:textId="77777777" w:rsidR="001C7B1E" w:rsidRDefault="001C7B1E" w:rsidP="001C7B1E">
      <w:r>
        <w:t>In this we will manage the rewards about the player which wins the game. It will give R.P points to the player on the different strategies.</w:t>
      </w:r>
    </w:p>
    <w:p w14:paraId="7EE36207" w14:textId="77777777" w:rsidR="001C7B1E" w:rsidRDefault="001C7B1E" w:rsidP="001C7B1E">
      <w:r>
        <w:t>RP points will be given to the player when they complete one stage and move to the next.</w:t>
      </w:r>
    </w:p>
    <w:p w14:paraId="7434A625" w14:textId="77777777" w:rsidR="001C7B1E" w:rsidRDefault="001C7B1E" w:rsidP="001C7B1E">
      <w:r>
        <w:t>In multiplayer mode, the winning player will get RP points.</w:t>
      </w:r>
    </w:p>
    <w:p w14:paraId="22D6C02C" w14:textId="77777777" w:rsidR="001C7B1E" w:rsidRDefault="001C7B1E" w:rsidP="001C7B1E"/>
    <w:p w14:paraId="23970CA9" w14:textId="77777777" w:rsidR="001C7B1E" w:rsidRDefault="001C7B1E" w:rsidP="001C7B1E"/>
    <w:p w14:paraId="74CD7D78" w14:textId="77777777" w:rsidR="001C7B1E" w:rsidRDefault="001C7B1E" w:rsidP="001C7B1E"/>
    <w:p w14:paraId="0A5348C7" w14:textId="77777777" w:rsidR="001C7B1E" w:rsidRDefault="001C7B1E" w:rsidP="001C7B1E"/>
    <w:p w14:paraId="381BA83A" w14:textId="249427BA" w:rsidR="001C7B1E" w:rsidRPr="00EC4224" w:rsidRDefault="00EC4224" w:rsidP="00EC4224">
      <w:pPr>
        <w:pStyle w:val="Heading1"/>
      </w:pPr>
      <w:bookmarkStart w:id="65" w:name="_heading=h.44sinio"/>
      <w:bookmarkStart w:id="66" w:name="_Toc93858286"/>
      <w:bookmarkStart w:id="67" w:name="_Toc93861611"/>
      <w:bookmarkEnd w:id="65"/>
      <w:r w:rsidRPr="00EC4224">
        <w:t>10.</w:t>
      </w:r>
      <w:r w:rsidR="001C7B1E" w:rsidRPr="00EC4224">
        <w:t>Non-functional Requirements</w:t>
      </w:r>
      <w:bookmarkEnd w:id="66"/>
      <w:bookmarkEnd w:id="67"/>
    </w:p>
    <w:p w14:paraId="181179D0" w14:textId="77777777" w:rsidR="001C7B1E" w:rsidRDefault="001C7B1E" w:rsidP="001C7B1E">
      <w:pPr>
        <w:rPr>
          <w:b/>
          <w:color w:val="000000"/>
          <w:sz w:val="28"/>
          <w:szCs w:val="28"/>
        </w:rPr>
      </w:pPr>
    </w:p>
    <w:p w14:paraId="717AD1A3" w14:textId="58F7D388" w:rsidR="001C7B1E" w:rsidRDefault="00EC4224" w:rsidP="006F7ACD">
      <w:pPr>
        <w:pStyle w:val="Heading2"/>
      </w:pPr>
      <w:bookmarkStart w:id="68" w:name="_heading=h.2jxsxqh"/>
      <w:bookmarkStart w:id="69" w:name="_Toc93858287"/>
      <w:bookmarkStart w:id="70" w:name="_Toc93861612"/>
      <w:bookmarkEnd w:id="68"/>
      <w:r>
        <w:t xml:space="preserve">10.1 </w:t>
      </w:r>
      <w:r w:rsidR="001C7B1E">
        <w:t>Performance Requirements</w:t>
      </w:r>
      <w:bookmarkEnd w:id="69"/>
      <w:bookmarkEnd w:id="70"/>
    </w:p>
    <w:p w14:paraId="0FC95972" w14:textId="77777777" w:rsidR="001C7B1E" w:rsidRDefault="001C7B1E" w:rsidP="001C7B1E">
      <w:pPr>
        <w:spacing w:after="9" w:line="244" w:lineRule="auto"/>
      </w:pPr>
      <w:r>
        <w:t>Project performance is proper working of application with efficiency and accuracy. Quick responses of the game and quick movements on End state with going on halt position.</w:t>
      </w:r>
    </w:p>
    <w:p w14:paraId="3A792E60" w14:textId="77777777" w:rsidR="001C7B1E" w:rsidRDefault="001C7B1E" w:rsidP="001C7B1E">
      <w:pPr>
        <w:ind w:left="390"/>
        <w:rPr>
          <w:i/>
          <w:color w:val="000000"/>
          <w:sz w:val="20"/>
          <w:szCs w:val="20"/>
        </w:rPr>
      </w:pPr>
      <w:r>
        <w:rPr>
          <w:i/>
          <w:color w:val="000000"/>
          <w:sz w:val="20"/>
          <w:szCs w:val="20"/>
        </w:rPr>
        <w:t>.</w:t>
      </w:r>
    </w:p>
    <w:p w14:paraId="55F4E90C" w14:textId="1C90537A" w:rsidR="001C7B1E" w:rsidRDefault="00EC4224" w:rsidP="006F7ACD">
      <w:pPr>
        <w:pStyle w:val="Heading2"/>
      </w:pPr>
      <w:bookmarkStart w:id="71" w:name="_heading=h.8ioyaciw32xn"/>
      <w:bookmarkStart w:id="72" w:name="_Toc93858288"/>
      <w:bookmarkStart w:id="73" w:name="_Toc93861613"/>
      <w:bookmarkEnd w:id="71"/>
      <w:r>
        <w:t xml:space="preserve">10.2 </w:t>
      </w:r>
      <w:r w:rsidR="001C7B1E">
        <w:t>Safety Requirements</w:t>
      </w:r>
      <w:bookmarkEnd w:id="72"/>
      <w:bookmarkEnd w:id="73"/>
    </w:p>
    <w:p w14:paraId="2F9D58D6" w14:textId="77777777" w:rsidR="001C7B1E" w:rsidRDefault="001C7B1E" w:rsidP="001C7B1E">
      <w:pPr>
        <w:spacing w:after="9" w:line="244" w:lineRule="auto"/>
      </w:pPr>
      <w:r>
        <w:t>There are no harmful things in the system.</w:t>
      </w:r>
    </w:p>
    <w:p w14:paraId="4265DDA9" w14:textId="77777777" w:rsidR="001C7B1E" w:rsidRDefault="001C7B1E" w:rsidP="001C7B1E">
      <w:pPr>
        <w:ind w:left="390"/>
        <w:rPr>
          <w:i/>
          <w:color w:val="000000"/>
          <w:sz w:val="20"/>
          <w:szCs w:val="20"/>
        </w:rPr>
      </w:pPr>
      <w:r>
        <w:rPr>
          <w:i/>
          <w:color w:val="000000"/>
          <w:sz w:val="20"/>
          <w:szCs w:val="20"/>
        </w:rPr>
        <w:t>.</w:t>
      </w:r>
    </w:p>
    <w:p w14:paraId="58F58704" w14:textId="08E859F5" w:rsidR="001C7B1E" w:rsidRDefault="00EC4224" w:rsidP="006F7ACD">
      <w:pPr>
        <w:pStyle w:val="Heading2"/>
      </w:pPr>
      <w:bookmarkStart w:id="74" w:name="_heading=h.3j2qqm3"/>
      <w:bookmarkStart w:id="75" w:name="_Toc93858289"/>
      <w:bookmarkStart w:id="76" w:name="_Toc93861614"/>
      <w:bookmarkEnd w:id="74"/>
      <w:r>
        <w:t xml:space="preserve">10.3 </w:t>
      </w:r>
      <w:r w:rsidR="001C7B1E">
        <w:t>Security Requirements</w:t>
      </w:r>
      <w:bookmarkEnd w:id="75"/>
      <w:bookmarkEnd w:id="76"/>
    </w:p>
    <w:p w14:paraId="5E499080" w14:textId="77777777" w:rsidR="001C7B1E" w:rsidRDefault="001C7B1E" w:rsidP="001C7B1E">
      <w:pPr>
        <w:rPr>
          <w:color w:val="000000"/>
        </w:rPr>
      </w:pPr>
      <w:r>
        <w:rPr>
          <w:color w:val="000000"/>
        </w:rPr>
        <w:t>Not high security required for the system</w:t>
      </w:r>
    </w:p>
    <w:p w14:paraId="4739557E" w14:textId="77777777" w:rsidR="001C7B1E" w:rsidRDefault="001C7B1E" w:rsidP="001C7B1E">
      <w:pPr>
        <w:ind w:left="390"/>
        <w:rPr>
          <w:i/>
          <w:color w:val="000000"/>
          <w:sz w:val="20"/>
          <w:szCs w:val="20"/>
        </w:rPr>
      </w:pPr>
    </w:p>
    <w:p w14:paraId="7D919830" w14:textId="6FDB510E" w:rsidR="001C7B1E" w:rsidRDefault="00EC4224" w:rsidP="006F7ACD">
      <w:pPr>
        <w:pStyle w:val="Heading2"/>
      </w:pPr>
      <w:bookmarkStart w:id="77" w:name="_heading=h.1y810tw"/>
      <w:bookmarkStart w:id="78" w:name="_Toc93858290"/>
      <w:bookmarkStart w:id="79" w:name="_Toc93861615"/>
      <w:bookmarkEnd w:id="77"/>
      <w:r>
        <w:t xml:space="preserve">10.4 </w:t>
      </w:r>
      <w:r w:rsidR="001C7B1E">
        <w:t>User Documentation</w:t>
      </w:r>
      <w:bookmarkEnd w:id="78"/>
      <w:bookmarkEnd w:id="79"/>
    </w:p>
    <w:p w14:paraId="55886C56" w14:textId="77777777" w:rsidR="001C7B1E" w:rsidRDefault="001C7B1E" w:rsidP="001C7B1E">
      <w:pPr>
        <w:rPr>
          <w:color w:val="000000"/>
        </w:rPr>
      </w:pPr>
      <w:r>
        <w:rPr>
          <w:color w:val="000000"/>
        </w:rPr>
        <w:t>User manual is provided along with the application in the form of instruction to the player.</w:t>
      </w:r>
    </w:p>
    <w:p w14:paraId="694C5FA9" w14:textId="5914EE45" w:rsidR="001C7B1E" w:rsidRPr="006F7ACD" w:rsidRDefault="006F7ACD" w:rsidP="006F7ACD">
      <w:pPr>
        <w:pStyle w:val="Heading1"/>
      </w:pPr>
      <w:bookmarkStart w:id="80" w:name="_Toc93858291"/>
      <w:bookmarkStart w:id="81" w:name="_Toc93861616"/>
      <w:r w:rsidRPr="006F7ACD">
        <w:t>11.</w:t>
      </w:r>
      <w:r w:rsidR="001C7B1E" w:rsidRPr="006F7ACD">
        <w:t>Use Case Diagram</w:t>
      </w:r>
      <w:bookmarkEnd w:id="80"/>
      <w:bookmarkEnd w:id="81"/>
    </w:p>
    <w:p w14:paraId="31FEB39B" w14:textId="77777777" w:rsidR="001C7B1E" w:rsidRPr="00DD0C5B" w:rsidRDefault="001C7B1E" w:rsidP="001C7B1E">
      <w:pPr>
        <w:pBdr>
          <w:top w:val="nil"/>
          <w:left w:val="nil"/>
          <w:bottom w:val="nil"/>
          <w:right w:val="nil"/>
          <w:between w:val="nil"/>
        </w:pBdr>
        <w:ind w:hanging="2"/>
        <w:jc w:val="both"/>
        <w:rPr>
          <w:iCs/>
          <w:color w:val="202124"/>
        </w:rPr>
      </w:pPr>
      <w:r w:rsidRPr="00DD0C5B">
        <w:rPr>
          <w:iCs/>
          <w:color w:val="202124"/>
          <w:highlight w:val="white"/>
        </w:rPr>
        <w:t>The purpose of the use case diagram is to capture the dynamic aspect of a system.</w:t>
      </w:r>
    </w:p>
    <w:p w14:paraId="133D19A7" w14:textId="77777777" w:rsidR="001C7B1E" w:rsidRDefault="001C7B1E" w:rsidP="001C7B1E">
      <w:pPr>
        <w:pBdr>
          <w:top w:val="nil"/>
          <w:left w:val="nil"/>
          <w:bottom w:val="nil"/>
          <w:right w:val="nil"/>
          <w:between w:val="nil"/>
        </w:pBdr>
        <w:ind w:hanging="2"/>
        <w:jc w:val="both"/>
        <w:rPr>
          <w:i/>
          <w:color w:val="000000"/>
          <w:sz w:val="14"/>
          <w:szCs w:val="14"/>
        </w:rPr>
      </w:pPr>
    </w:p>
    <w:p w14:paraId="77F88C04" w14:textId="77777777" w:rsidR="001C7B1E" w:rsidRDefault="001C7B1E" w:rsidP="006F7ACD">
      <w:pPr>
        <w:pBdr>
          <w:top w:val="nil"/>
          <w:left w:val="nil"/>
          <w:bottom w:val="nil"/>
          <w:right w:val="nil"/>
          <w:between w:val="nil"/>
        </w:pBdr>
        <w:jc w:val="both"/>
        <w:rPr>
          <w:i/>
          <w:color w:val="000000"/>
          <w:sz w:val="14"/>
          <w:szCs w:val="14"/>
        </w:rPr>
      </w:pPr>
    </w:p>
    <w:p w14:paraId="15205EE1" w14:textId="77777777" w:rsidR="001C7B1E" w:rsidRDefault="001C7B1E" w:rsidP="001C7B1E">
      <w:pPr>
        <w:pBdr>
          <w:top w:val="nil"/>
          <w:left w:val="nil"/>
          <w:bottom w:val="nil"/>
          <w:right w:val="nil"/>
          <w:between w:val="nil"/>
        </w:pBdr>
        <w:ind w:hanging="2"/>
        <w:jc w:val="both"/>
        <w:rPr>
          <w:i/>
          <w:color w:val="000000"/>
          <w:sz w:val="14"/>
          <w:szCs w:val="14"/>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1C7B1E" w14:paraId="7FEB16E3"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15E4A719" w14:textId="77777777" w:rsidR="001C7B1E" w:rsidRDefault="001C7B1E" w:rsidP="001D7594">
            <w:pPr>
              <w:jc w:val="center"/>
              <w:rPr>
                <w:b/>
                <w:sz w:val="28"/>
              </w:rPr>
            </w:pPr>
            <w:r>
              <w:rPr>
                <w:b/>
                <w:sz w:val="28"/>
              </w:rPr>
              <w:t>&lt;Use case Id:  Make profile&gt;</w:t>
            </w:r>
          </w:p>
        </w:tc>
      </w:tr>
      <w:tr w:rsidR="001C7B1E" w14:paraId="5C7784F5"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78D9F421" w14:textId="77777777" w:rsidR="001C7B1E" w:rsidRDefault="001C7B1E" w:rsidP="001D7594">
            <w:pPr>
              <w:rPr>
                <w:i/>
                <w:sz w:val="20"/>
              </w:rPr>
            </w:pPr>
            <w:r>
              <w:rPr>
                <w:b/>
                <w:sz w:val="20"/>
              </w:rPr>
              <w:t>Actors:</w:t>
            </w:r>
            <w:r>
              <w:rPr>
                <w:b/>
                <w:sz w:val="20"/>
              </w:rPr>
              <w:tab/>
            </w:r>
            <w:r>
              <w:rPr>
                <w:sz w:val="20"/>
              </w:rPr>
              <w:t xml:space="preserve">                                         </w:t>
            </w:r>
            <w:r>
              <w:rPr>
                <w:i/>
                <w:sz w:val="20"/>
              </w:rPr>
              <w:t>User</w:t>
            </w:r>
          </w:p>
        </w:tc>
      </w:tr>
      <w:tr w:rsidR="001C7B1E" w14:paraId="29EA635E"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7034854A" w14:textId="77777777" w:rsidR="001C7B1E" w:rsidRDefault="001C7B1E" w:rsidP="001D7594">
            <w:pPr>
              <w:rPr>
                <w:sz w:val="20"/>
              </w:rPr>
            </w:pPr>
            <w:r>
              <w:rPr>
                <w:b/>
                <w:sz w:val="20"/>
              </w:rPr>
              <w:t>Feature:</w:t>
            </w:r>
            <w:r>
              <w:t xml:space="preserve">                            </w:t>
            </w:r>
            <w:r>
              <w:rPr>
                <w:i/>
                <w:sz w:val="20"/>
                <w:szCs w:val="20"/>
              </w:rPr>
              <w:t>It will create a user profile and save it for future use</w:t>
            </w:r>
          </w:p>
        </w:tc>
      </w:tr>
      <w:tr w:rsidR="001C7B1E" w14:paraId="4B6CB741" w14:textId="77777777" w:rsidTr="001D7594">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1FF2CDD0" w14:textId="77777777" w:rsidR="001C7B1E" w:rsidRDefault="001C7B1E" w:rsidP="001D7594">
            <w:pPr>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40CE7509" w14:textId="77777777" w:rsidR="001C7B1E" w:rsidRDefault="001C7B1E" w:rsidP="001D7594">
            <w:pPr>
              <w:rPr>
                <w:i/>
                <w:sz w:val="20"/>
              </w:rPr>
            </w:pPr>
            <w:r>
              <w:rPr>
                <w:i/>
                <w:sz w:val="20"/>
              </w:rPr>
              <w:t>1</w:t>
            </w:r>
          </w:p>
        </w:tc>
      </w:tr>
      <w:tr w:rsidR="001C7B1E" w14:paraId="099BC8AB" w14:textId="77777777" w:rsidTr="001D7594">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24BF226A" w14:textId="77777777" w:rsidR="001C7B1E" w:rsidRDefault="001C7B1E" w:rsidP="001D7594">
            <w:pPr>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53980244" w14:textId="77777777" w:rsidR="001C7B1E" w:rsidRDefault="001C7B1E" w:rsidP="001D7594">
            <w:pPr>
              <w:rPr>
                <w:sz w:val="20"/>
              </w:rPr>
            </w:pPr>
            <w:r>
              <w:rPr>
                <w:i/>
                <w:sz w:val="20"/>
                <w:szCs w:val="20"/>
              </w:rPr>
              <w:t>User must be a 12years old</w:t>
            </w:r>
          </w:p>
        </w:tc>
      </w:tr>
      <w:tr w:rsidR="001C7B1E" w14:paraId="6D123CFF" w14:textId="77777777" w:rsidTr="001D7594">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386DF30E" w14:textId="77777777" w:rsidR="001C7B1E" w:rsidRDefault="001C7B1E" w:rsidP="001D7594">
            <w:pPr>
              <w:rPr>
                <w:b/>
                <w:sz w:val="20"/>
              </w:rPr>
            </w:pPr>
            <w:r>
              <w:rPr>
                <w:b/>
                <w:sz w:val="22"/>
              </w:rPr>
              <w:t>Scenarios</w:t>
            </w:r>
          </w:p>
        </w:tc>
      </w:tr>
      <w:tr w:rsidR="001C7B1E" w14:paraId="6BAFBC26" w14:textId="77777777" w:rsidTr="001D7594">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6FBAE577" w14:textId="77777777" w:rsidR="001C7B1E" w:rsidRDefault="001C7B1E" w:rsidP="001D7594">
            <w:pPr>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7001F68C" w14:textId="77777777" w:rsidR="001C7B1E" w:rsidRDefault="001C7B1E" w:rsidP="001D7594">
            <w:pPr>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165C3D7E" w14:textId="77777777" w:rsidR="001C7B1E" w:rsidRDefault="001C7B1E" w:rsidP="001D7594">
            <w:pPr>
              <w:rPr>
                <w:b/>
                <w:sz w:val="20"/>
              </w:rPr>
            </w:pPr>
            <w:r>
              <w:rPr>
                <w:b/>
                <w:sz w:val="20"/>
              </w:rPr>
              <w:t>Software Reaction</w:t>
            </w:r>
          </w:p>
        </w:tc>
      </w:tr>
      <w:tr w:rsidR="001C7B1E" w14:paraId="4B4FA666" w14:textId="77777777" w:rsidTr="001D7594">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4FD1F28B" w14:textId="77777777" w:rsidR="001C7B1E" w:rsidRDefault="001C7B1E" w:rsidP="001D7594">
            <w:pPr>
              <w:rPr>
                <w:b/>
                <w:sz w:val="20"/>
              </w:rPr>
            </w:pPr>
            <w:r>
              <w:rPr>
                <w:b/>
                <w:sz w:val="20"/>
              </w:rPr>
              <w:t>1.</w:t>
            </w:r>
            <w:del w:id="82" w:author="Maryum Xedi" w:date="2002-04-03T20:08:00Z">
              <w:r>
                <w:rPr>
                  <w:b/>
                  <w:sz w:val="20"/>
                </w:rPr>
                <w:delText>1</w:delText>
              </w:r>
            </w:del>
          </w:p>
        </w:tc>
        <w:tc>
          <w:tcPr>
            <w:tcW w:w="3210" w:type="dxa"/>
            <w:gridSpan w:val="3"/>
            <w:tcBorders>
              <w:top w:val="single" w:sz="4" w:space="0" w:color="auto"/>
              <w:left w:val="single" w:sz="4" w:space="0" w:color="auto"/>
              <w:bottom w:val="single" w:sz="4" w:space="0" w:color="auto"/>
              <w:right w:val="single" w:sz="4" w:space="0" w:color="auto"/>
            </w:tcBorders>
            <w:hideMark/>
          </w:tcPr>
          <w:p w14:paraId="44529856" w14:textId="77777777" w:rsidR="001C7B1E" w:rsidRDefault="001C7B1E" w:rsidP="001D7594">
            <w:pPr>
              <w:rPr>
                <w:i/>
                <w:sz w:val="20"/>
              </w:rPr>
            </w:pPr>
            <w:r>
              <w:rPr>
                <w:i/>
                <w:sz w:val="20"/>
              </w:rPr>
              <w:t>User enter his details</w:t>
            </w:r>
          </w:p>
        </w:tc>
        <w:tc>
          <w:tcPr>
            <w:tcW w:w="3945" w:type="dxa"/>
            <w:tcBorders>
              <w:top w:val="single" w:sz="4" w:space="0" w:color="auto"/>
              <w:left w:val="single" w:sz="4" w:space="0" w:color="auto"/>
              <w:bottom w:val="single" w:sz="4" w:space="0" w:color="auto"/>
              <w:right w:val="single" w:sz="4" w:space="0" w:color="auto"/>
            </w:tcBorders>
            <w:hideMark/>
          </w:tcPr>
          <w:p w14:paraId="2FAAECEA" w14:textId="77777777" w:rsidR="001C7B1E" w:rsidRDefault="001C7B1E" w:rsidP="001D7594">
            <w:pPr>
              <w:rPr>
                <w:i/>
                <w:sz w:val="20"/>
              </w:rPr>
            </w:pPr>
            <w:r>
              <w:rPr>
                <w:i/>
                <w:sz w:val="20"/>
              </w:rPr>
              <w:t>System will create his profile</w:t>
            </w:r>
          </w:p>
        </w:tc>
      </w:tr>
      <w:tr w:rsidR="001C7B1E" w14:paraId="2057C8A5" w14:textId="77777777" w:rsidTr="001D7594">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49AF6548" w14:textId="77777777" w:rsidR="001C7B1E" w:rsidRDefault="001C7B1E" w:rsidP="001D7594">
            <w:pPr>
              <w:rPr>
                <w:b/>
                <w:sz w:val="20"/>
              </w:rPr>
            </w:pPr>
            <w:r>
              <w:rPr>
                <w:b/>
                <w:sz w:val="20"/>
              </w:rPr>
              <w:t>2.</w:t>
            </w:r>
            <w:del w:id="83" w:author="Maryum Xedi" w:date="2002-04-03T20:08:00Z">
              <w:r>
                <w:rPr>
                  <w:b/>
                  <w:sz w:val="20"/>
                </w:rPr>
                <w:delText>2</w:delText>
              </w:r>
            </w:del>
          </w:p>
        </w:tc>
        <w:tc>
          <w:tcPr>
            <w:tcW w:w="3210" w:type="dxa"/>
            <w:gridSpan w:val="3"/>
            <w:tcBorders>
              <w:top w:val="single" w:sz="4" w:space="0" w:color="auto"/>
              <w:left w:val="single" w:sz="4" w:space="0" w:color="auto"/>
              <w:bottom w:val="single" w:sz="4" w:space="0" w:color="auto"/>
              <w:right w:val="single" w:sz="4" w:space="0" w:color="auto"/>
            </w:tcBorders>
          </w:tcPr>
          <w:p w14:paraId="68CD46E8"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262624A0" w14:textId="77777777" w:rsidR="001C7B1E" w:rsidRDefault="001C7B1E" w:rsidP="001D7594">
            <w:pPr>
              <w:rPr>
                <w:sz w:val="20"/>
              </w:rPr>
            </w:pPr>
          </w:p>
        </w:tc>
      </w:tr>
      <w:tr w:rsidR="001C7B1E" w14:paraId="362D6843"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2B93675" w14:textId="77777777" w:rsidR="001C7B1E" w:rsidRDefault="001C7B1E" w:rsidP="001D7594">
            <w:pPr>
              <w:rPr>
                <w:b/>
                <w:sz w:val="20"/>
              </w:rPr>
            </w:pPr>
            <w:del w:id="84" w:author="Maryum Xedi" w:date="2002-04-03T20:08:00Z">
              <w:r>
                <w:rPr>
                  <w:b/>
                  <w:sz w:val="20"/>
                </w:rPr>
                <w:delText>n</w:delText>
              </w:r>
            </w:del>
          </w:p>
        </w:tc>
        <w:tc>
          <w:tcPr>
            <w:tcW w:w="3210" w:type="dxa"/>
            <w:gridSpan w:val="3"/>
            <w:tcBorders>
              <w:top w:val="single" w:sz="4" w:space="0" w:color="auto"/>
              <w:left w:val="single" w:sz="4" w:space="0" w:color="auto"/>
              <w:bottom w:val="single" w:sz="4" w:space="0" w:color="auto"/>
              <w:right w:val="single" w:sz="4" w:space="0" w:color="auto"/>
            </w:tcBorders>
          </w:tcPr>
          <w:p w14:paraId="766B2282"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0717C6AC" w14:textId="77777777" w:rsidR="001C7B1E" w:rsidRDefault="001C7B1E" w:rsidP="001D7594">
            <w:pPr>
              <w:rPr>
                <w:sz w:val="20"/>
              </w:rPr>
            </w:pPr>
          </w:p>
        </w:tc>
      </w:tr>
      <w:tr w:rsidR="001C7B1E" w14:paraId="7CDF7295" w14:textId="77777777" w:rsidTr="001D7594">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07059987" w14:textId="77777777" w:rsidR="001C7B1E" w:rsidRDefault="001C7B1E" w:rsidP="001D7594">
            <w:pPr>
              <w:rPr>
                <w:b/>
                <w:sz w:val="20"/>
              </w:rPr>
            </w:pPr>
            <w:r>
              <w:rPr>
                <w:b/>
                <w:sz w:val="20"/>
              </w:rPr>
              <w:t xml:space="preserve">Alternate Scenarios: </w:t>
            </w:r>
            <w:r>
              <w:rPr>
                <w:i/>
                <w:sz w:val="20"/>
              </w:rPr>
              <w:t>Write additional, optional, branching or iterative steps. Refer to specific action number to ensure understandability.</w:t>
            </w:r>
          </w:p>
        </w:tc>
      </w:tr>
      <w:tr w:rsidR="001C7B1E" w14:paraId="5BFD5247" w14:textId="77777777" w:rsidTr="001D7594">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233BB438" w14:textId="77777777" w:rsidR="001C7B1E" w:rsidRDefault="001C7B1E" w:rsidP="001D7594">
            <w:pPr>
              <w:rPr>
                <w:b/>
                <w:bCs/>
                <w:iCs/>
                <w:sz w:val="20"/>
              </w:rPr>
            </w:pPr>
            <w:r>
              <w:rPr>
                <w:b/>
                <w:bCs/>
                <w:iCs/>
                <w:sz w:val="20"/>
              </w:rPr>
              <w:t>1a:</w:t>
            </w:r>
          </w:p>
          <w:p w14:paraId="447D8603" w14:textId="77777777" w:rsidR="001C7B1E" w:rsidRDefault="001C7B1E" w:rsidP="001D7594">
            <w:pPr>
              <w:rPr>
                <w:b/>
                <w:bCs/>
                <w:iCs/>
                <w:sz w:val="20"/>
              </w:rPr>
            </w:pPr>
          </w:p>
          <w:p w14:paraId="1E8AE760" w14:textId="77777777" w:rsidR="001C7B1E" w:rsidRDefault="001C7B1E" w:rsidP="001D7594">
            <w:pPr>
              <w:rPr>
                <w:b/>
                <w:bCs/>
                <w:iCs/>
                <w:sz w:val="20"/>
              </w:rPr>
            </w:pPr>
            <w:r>
              <w:rPr>
                <w:b/>
                <w:bCs/>
                <w:iCs/>
                <w:sz w:val="20"/>
              </w:rPr>
              <w:t>2a:</w:t>
            </w:r>
          </w:p>
          <w:p w14:paraId="51DB0FE3" w14:textId="77777777" w:rsidR="001C7B1E" w:rsidRDefault="001C7B1E" w:rsidP="001D7594">
            <w:pPr>
              <w:rPr>
                <w:b/>
                <w:bCs/>
                <w:iCs/>
                <w:sz w:val="20"/>
              </w:rPr>
            </w:pPr>
          </w:p>
        </w:tc>
      </w:tr>
      <w:tr w:rsidR="001C7B1E" w14:paraId="5D8559B1" w14:textId="77777777" w:rsidTr="001D7594">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204A4D54" w14:textId="77777777" w:rsidR="001C7B1E" w:rsidRPr="006B3A05" w:rsidRDefault="001C7B1E" w:rsidP="001D7594">
            <w:pPr>
              <w:rPr>
                <w:bCs/>
                <w:i/>
                <w:iCs/>
                <w:sz w:val="20"/>
                <w:szCs w:val="20"/>
              </w:rPr>
            </w:pPr>
            <w:r>
              <w:rPr>
                <w:b/>
                <w:sz w:val="22"/>
              </w:rPr>
              <w:t xml:space="preserve">Post Conditions                                 </w:t>
            </w:r>
            <w:r>
              <w:rPr>
                <w:bCs/>
                <w:i/>
                <w:iCs/>
                <w:sz w:val="20"/>
                <w:szCs w:val="20"/>
              </w:rPr>
              <w:t>None</w:t>
            </w:r>
          </w:p>
        </w:tc>
      </w:tr>
      <w:tr w:rsidR="001C7B1E" w14:paraId="4CCAE800"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5FCED4C2" w14:textId="77777777" w:rsidR="001C7B1E" w:rsidRDefault="001C7B1E" w:rsidP="001D7594">
            <w:pPr>
              <w:rPr>
                <w:b/>
                <w:sz w:val="20"/>
              </w:rPr>
            </w:pPr>
            <w:ins w:id="85" w:author="Maryum Xedi" w:date="2002-04-03T20:08:00Z">
              <w:r>
                <w:rPr>
                  <w:b/>
                  <w:sz w:val="20"/>
                </w:rPr>
                <w:t>S</w:t>
              </w:r>
            </w:ins>
            <w:del w:id="86" w:author="Maryum Xedi" w:date="2002-04-03T20:08:00Z">
              <w:r>
                <w:rPr>
                  <w:b/>
                  <w:sz w:val="20"/>
                </w:rPr>
                <w:delText>S</w:delText>
              </w:r>
            </w:del>
            <w:r>
              <w:rPr>
                <w:b/>
                <w:sz w:val="20"/>
              </w:rPr>
              <w:t>tep#</w:t>
            </w:r>
          </w:p>
        </w:tc>
        <w:tc>
          <w:tcPr>
            <w:tcW w:w="7155" w:type="dxa"/>
            <w:gridSpan w:val="4"/>
            <w:tcBorders>
              <w:top w:val="single" w:sz="4" w:space="0" w:color="auto"/>
              <w:left w:val="single" w:sz="4" w:space="0" w:color="auto"/>
              <w:bottom w:val="single" w:sz="4" w:space="0" w:color="auto"/>
              <w:right w:val="single" w:sz="4" w:space="0" w:color="auto"/>
            </w:tcBorders>
            <w:hideMark/>
          </w:tcPr>
          <w:p w14:paraId="1CC5012D" w14:textId="77777777" w:rsidR="001C7B1E" w:rsidRDefault="001C7B1E" w:rsidP="001D7594">
            <w:pPr>
              <w:rPr>
                <w:b/>
                <w:sz w:val="20"/>
              </w:rPr>
            </w:pPr>
            <w:r>
              <w:rPr>
                <w:b/>
                <w:sz w:val="20"/>
              </w:rPr>
              <w:t>Description</w:t>
            </w:r>
          </w:p>
        </w:tc>
      </w:tr>
      <w:tr w:rsidR="001C7B1E" w14:paraId="77CA61D9"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F331ADF" w14:textId="77777777" w:rsidR="001C7B1E" w:rsidRDefault="001C7B1E" w:rsidP="001D7594">
            <w:pPr>
              <w:rPr>
                <w:b/>
                <w:sz w:val="20"/>
              </w:rPr>
            </w:pPr>
            <w:del w:id="87" w:author="Maryum Xedi" w:date="2002-04-03T20:08:00Z">
              <w:r>
                <w:rPr>
                  <w:b/>
                  <w:sz w:val="20"/>
                </w:rPr>
                <w:delText>1</w:delText>
              </w:r>
            </w:del>
          </w:p>
        </w:tc>
        <w:tc>
          <w:tcPr>
            <w:tcW w:w="7155" w:type="dxa"/>
            <w:gridSpan w:val="4"/>
            <w:tcBorders>
              <w:top w:val="single" w:sz="4" w:space="0" w:color="auto"/>
              <w:left w:val="single" w:sz="4" w:space="0" w:color="auto"/>
              <w:bottom w:val="single" w:sz="4" w:space="0" w:color="auto"/>
              <w:right w:val="single" w:sz="4" w:space="0" w:color="auto"/>
            </w:tcBorders>
            <w:hideMark/>
          </w:tcPr>
          <w:p w14:paraId="069AB2CF" w14:textId="77777777" w:rsidR="001C7B1E" w:rsidRDefault="001C7B1E" w:rsidP="001D7594">
            <w:pPr>
              <w:rPr>
                <w:i/>
                <w:sz w:val="20"/>
              </w:rPr>
            </w:pPr>
            <w:r>
              <w:rPr>
                <w:i/>
                <w:sz w:val="20"/>
                <w:szCs w:val="20"/>
              </w:rPr>
              <w:t>Allows the Player to create a profile and play the game</w:t>
            </w:r>
            <w:r>
              <w:rPr>
                <w:sz w:val="20"/>
                <w:szCs w:val="20"/>
              </w:rPr>
              <w:t>.</w:t>
            </w:r>
          </w:p>
        </w:tc>
      </w:tr>
      <w:tr w:rsidR="001C7B1E" w14:paraId="168ABE9F"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A18B9F2" w14:textId="77777777" w:rsidR="001C7B1E" w:rsidRDefault="001C7B1E" w:rsidP="001D7594">
            <w:pPr>
              <w:rPr>
                <w:b/>
                <w:sz w:val="20"/>
              </w:rPr>
            </w:pPr>
            <w:del w:id="88" w:author="Maryum Xedi" w:date="2002-04-03T20:08:00Z">
              <w:r>
                <w:rPr>
                  <w:b/>
                  <w:sz w:val="20"/>
                </w:rPr>
                <w:lastRenderedPageBreak/>
                <w:delText>2</w:delText>
              </w:r>
            </w:del>
          </w:p>
        </w:tc>
        <w:tc>
          <w:tcPr>
            <w:tcW w:w="7155" w:type="dxa"/>
            <w:gridSpan w:val="4"/>
            <w:tcBorders>
              <w:top w:val="single" w:sz="4" w:space="0" w:color="auto"/>
              <w:left w:val="single" w:sz="4" w:space="0" w:color="auto"/>
              <w:bottom w:val="single" w:sz="4" w:space="0" w:color="auto"/>
              <w:right w:val="single" w:sz="4" w:space="0" w:color="auto"/>
            </w:tcBorders>
          </w:tcPr>
          <w:p w14:paraId="11A232FD" w14:textId="77777777" w:rsidR="001C7B1E" w:rsidRDefault="001C7B1E" w:rsidP="001D7594">
            <w:pPr>
              <w:rPr>
                <w:b/>
                <w:sz w:val="20"/>
              </w:rPr>
            </w:pPr>
          </w:p>
        </w:tc>
      </w:tr>
      <w:tr w:rsidR="001C7B1E" w14:paraId="2B60D0D0"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3BFA1C4" w14:textId="77777777" w:rsidR="001C7B1E" w:rsidRDefault="001C7B1E" w:rsidP="001D7594">
            <w:pPr>
              <w:rPr>
                <w:b/>
                <w:sz w:val="20"/>
              </w:rPr>
            </w:pPr>
            <w:del w:id="89" w:author="Maryum Xedi" w:date="2002-04-03T20:08:00Z">
              <w:r>
                <w:rPr>
                  <w:b/>
                  <w:sz w:val="20"/>
                </w:rPr>
                <w:delText>n</w:delText>
              </w:r>
            </w:del>
            <w:r>
              <w:rPr>
                <w:b/>
                <w:sz w:val="20"/>
              </w:rPr>
              <w:t xml:space="preserve"> </w:t>
            </w:r>
          </w:p>
        </w:tc>
        <w:tc>
          <w:tcPr>
            <w:tcW w:w="7155" w:type="dxa"/>
            <w:gridSpan w:val="4"/>
            <w:tcBorders>
              <w:top w:val="single" w:sz="4" w:space="0" w:color="auto"/>
              <w:left w:val="single" w:sz="4" w:space="0" w:color="auto"/>
              <w:bottom w:val="single" w:sz="4" w:space="0" w:color="auto"/>
              <w:right w:val="single" w:sz="4" w:space="0" w:color="auto"/>
            </w:tcBorders>
          </w:tcPr>
          <w:p w14:paraId="49ADCB65" w14:textId="77777777" w:rsidR="001C7B1E" w:rsidRDefault="001C7B1E" w:rsidP="001D7594">
            <w:pPr>
              <w:rPr>
                <w:b/>
                <w:sz w:val="20"/>
              </w:rPr>
            </w:pPr>
          </w:p>
        </w:tc>
      </w:tr>
      <w:tr w:rsidR="001C7B1E" w14:paraId="5B541ED7"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3C377D5A" w14:textId="77777777" w:rsidR="001C7B1E" w:rsidRDefault="001C7B1E" w:rsidP="001D7594">
            <w:pPr>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37D0AB9B" w14:textId="77777777" w:rsidR="001C7B1E" w:rsidRDefault="001C7B1E" w:rsidP="001D7594">
            <w:pPr>
              <w:rPr>
                <w:i/>
                <w:sz w:val="20"/>
              </w:rPr>
            </w:pPr>
            <w:r>
              <w:rPr>
                <w:i/>
                <w:sz w:val="20"/>
              </w:rPr>
              <w:t>&lt;Related use cases, which use or are used by this use case&gt;</w:t>
            </w:r>
          </w:p>
        </w:tc>
      </w:tr>
      <w:tr w:rsidR="001C7B1E" w14:paraId="59510464"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45300D86" w14:textId="77777777" w:rsidR="001C7B1E" w:rsidRDefault="001C7B1E" w:rsidP="001D7594">
            <w:pPr>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5F83AB57" w14:textId="77777777" w:rsidR="001C7B1E" w:rsidRDefault="001C7B1E" w:rsidP="001D7594">
            <w:pPr>
              <w:rPr>
                <w:i/>
                <w:sz w:val="20"/>
              </w:rPr>
            </w:pPr>
            <w:r>
              <w:rPr>
                <w:i/>
                <w:sz w:val="20"/>
              </w:rPr>
              <w:t>User will be redirected to main menu</w:t>
            </w:r>
          </w:p>
        </w:tc>
      </w:tr>
      <w:tr w:rsidR="001C7B1E" w14:paraId="0105BC1E" w14:textId="77777777" w:rsidTr="001D7594">
        <w:trPr>
          <w:cantSplit/>
          <w:trHeight w:val="315"/>
          <w:ins w:id="90"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14225DBA" w14:textId="77777777" w:rsidR="001C7B1E" w:rsidRDefault="001C7B1E" w:rsidP="001D7594">
            <w:pPr>
              <w:rPr>
                <w:ins w:id="91" w:author="Maryum Xedi" w:date="2002-04-03T20:08:00Z"/>
                <w:sz w:val="20"/>
              </w:rPr>
            </w:pPr>
            <w:ins w:id="92" w:author="Maryum Xedi" w:date="2002-04-03T20:08:00Z">
              <w:r>
                <w:rPr>
                  <w:b/>
                  <w:sz w:val="20"/>
                </w:rPr>
                <w:t>Concurrency and Response</w:t>
              </w:r>
            </w:ins>
            <w:ins w:id="93" w:author="Maryum Xedi" w:date="2002-04-03T20:09:00Z">
              <w:r>
                <w:rPr>
                  <w:b/>
                  <w:sz w:val="20"/>
                </w:rPr>
                <w:br/>
              </w:r>
              <w:r>
                <w:rPr>
                  <w:i/>
                  <w:sz w:val="20"/>
                </w:rPr>
                <w:t xml:space="preserve">Give an estimate of the following </w:t>
              </w:r>
            </w:ins>
          </w:p>
          <w:p w14:paraId="0572638B" w14:textId="77777777" w:rsidR="001C7B1E" w:rsidRPr="005C7DAC" w:rsidRDefault="001C7B1E" w:rsidP="001D7594">
            <w:pPr>
              <w:numPr>
                <w:ilvl w:val="0"/>
                <w:numId w:val="4"/>
              </w:numPr>
              <w:rPr>
                <w:ins w:id="94" w:author="Maryum Xedi" w:date="2002-04-03T20:10:00Z"/>
                <w:i/>
                <w:sz w:val="20"/>
              </w:rPr>
            </w:pPr>
            <w:r>
              <w:rPr>
                <w:i/>
                <w:sz w:val="20"/>
              </w:rPr>
              <w:t>One/many users will use the game at a time</w:t>
            </w:r>
          </w:p>
          <w:p w14:paraId="10617D1A" w14:textId="77777777" w:rsidR="001C7B1E" w:rsidRDefault="001C7B1E" w:rsidP="001D7594">
            <w:pPr>
              <w:rPr>
                <w:ins w:id="95" w:author="Maryum Xedi" w:date="2002-04-03T20:10:00Z"/>
                <w:i/>
                <w:sz w:val="20"/>
              </w:rPr>
            </w:pPr>
          </w:p>
          <w:p w14:paraId="07090B5E" w14:textId="77777777" w:rsidR="001C7B1E" w:rsidRDefault="001C7B1E" w:rsidP="001D7594">
            <w:pPr>
              <w:rPr>
                <w:ins w:id="96" w:author="Maryum Xedi" w:date="2002-04-03T20:08:00Z"/>
                <w:i/>
                <w:sz w:val="20"/>
              </w:rPr>
            </w:pPr>
          </w:p>
        </w:tc>
      </w:tr>
    </w:tbl>
    <w:p w14:paraId="540E6965" w14:textId="77777777" w:rsidR="001C7B1E" w:rsidRDefault="001C7B1E" w:rsidP="001C7B1E">
      <w:pPr>
        <w:pBdr>
          <w:top w:val="nil"/>
          <w:left w:val="nil"/>
          <w:bottom w:val="nil"/>
          <w:right w:val="nil"/>
          <w:between w:val="nil"/>
        </w:pBdr>
        <w:ind w:hanging="2"/>
        <w:jc w:val="both"/>
        <w:rPr>
          <w:i/>
          <w:color w:val="000000"/>
          <w:sz w:val="14"/>
          <w:szCs w:val="14"/>
        </w:rPr>
      </w:pPr>
    </w:p>
    <w:p w14:paraId="47EE1EC2" w14:textId="77777777" w:rsidR="001C7B1E" w:rsidRDefault="001C7B1E" w:rsidP="001C7B1E">
      <w:pPr>
        <w:pBdr>
          <w:top w:val="nil"/>
          <w:left w:val="nil"/>
          <w:bottom w:val="nil"/>
          <w:right w:val="nil"/>
          <w:between w:val="nil"/>
        </w:pBdr>
        <w:ind w:hanging="2"/>
        <w:jc w:val="both"/>
        <w:rPr>
          <w:i/>
          <w:color w:val="000000"/>
          <w:sz w:val="14"/>
          <w:szCs w:val="14"/>
        </w:rPr>
      </w:pPr>
    </w:p>
    <w:p w14:paraId="151EE055" w14:textId="77777777" w:rsidR="001C7B1E" w:rsidRDefault="001C7B1E" w:rsidP="001C7B1E">
      <w:pPr>
        <w:pBdr>
          <w:top w:val="nil"/>
          <w:left w:val="nil"/>
          <w:bottom w:val="nil"/>
          <w:right w:val="nil"/>
          <w:between w:val="nil"/>
        </w:pBdr>
        <w:ind w:hanging="2"/>
        <w:jc w:val="both"/>
        <w:rPr>
          <w:i/>
          <w:color w:val="000000"/>
          <w:sz w:val="14"/>
          <w:szCs w:val="14"/>
        </w:rPr>
      </w:pPr>
    </w:p>
    <w:p w14:paraId="5C90C6EA" w14:textId="77777777" w:rsidR="001C7B1E" w:rsidRDefault="001C7B1E" w:rsidP="001C7B1E">
      <w:pPr>
        <w:pBdr>
          <w:top w:val="nil"/>
          <w:left w:val="nil"/>
          <w:bottom w:val="nil"/>
          <w:right w:val="nil"/>
          <w:between w:val="nil"/>
        </w:pBdr>
        <w:ind w:hanging="2"/>
        <w:jc w:val="both"/>
        <w:rPr>
          <w:i/>
          <w:color w:val="000000"/>
          <w:sz w:val="14"/>
          <w:szCs w:val="14"/>
        </w:rPr>
      </w:pPr>
    </w:p>
    <w:p w14:paraId="392BD507" w14:textId="77777777" w:rsidR="001C7B1E" w:rsidRDefault="001C7B1E" w:rsidP="001C7B1E">
      <w:pPr>
        <w:pBdr>
          <w:top w:val="nil"/>
          <w:left w:val="nil"/>
          <w:bottom w:val="nil"/>
          <w:right w:val="nil"/>
          <w:between w:val="nil"/>
        </w:pBdr>
        <w:ind w:hanging="2"/>
        <w:jc w:val="both"/>
        <w:rPr>
          <w:i/>
          <w:color w:val="000000"/>
          <w:sz w:val="14"/>
          <w:szCs w:val="14"/>
        </w:rPr>
      </w:pPr>
    </w:p>
    <w:p w14:paraId="61983519" w14:textId="77777777" w:rsidR="001C7B1E" w:rsidRDefault="001C7B1E" w:rsidP="001C7B1E">
      <w:pPr>
        <w:pBdr>
          <w:top w:val="nil"/>
          <w:left w:val="nil"/>
          <w:bottom w:val="nil"/>
          <w:right w:val="nil"/>
          <w:between w:val="nil"/>
        </w:pBdr>
        <w:ind w:hanging="2"/>
        <w:jc w:val="both"/>
        <w:rPr>
          <w:i/>
          <w:color w:val="000000"/>
          <w:sz w:val="14"/>
          <w:szCs w:val="14"/>
        </w:rPr>
      </w:pPr>
    </w:p>
    <w:p w14:paraId="2739EBD5" w14:textId="77777777" w:rsidR="001C7B1E" w:rsidRDefault="001C7B1E" w:rsidP="001C7B1E">
      <w:pPr>
        <w:pBdr>
          <w:top w:val="nil"/>
          <w:left w:val="nil"/>
          <w:bottom w:val="nil"/>
          <w:right w:val="nil"/>
          <w:between w:val="nil"/>
        </w:pBdr>
        <w:ind w:hanging="2"/>
        <w:jc w:val="both"/>
        <w:rPr>
          <w:i/>
          <w:color w:val="000000"/>
          <w:sz w:val="14"/>
          <w:szCs w:val="14"/>
        </w:rPr>
      </w:pPr>
    </w:p>
    <w:p w14:paraId="7419057F" w14:textId="77777777" w:rsidR="001C7B1E" w:rsidRDefault="001C7B1E" w:rsidP="001C7B1E">
      <w:pPr>
        <w:pBdr>
          <w:top w:val="nil"/>
          <w:left w:val="nil"/>
          <w:bottom w:val="nil"/>
          <w:right w:val="nil"/>
          <w:between w:val="nil"/>
        </w:pBdr>
        <w:ind w:hanging="2"/>
        <w:jc w:val="both"/>
        <w:rPr>
          <w:i/>
          <w:color w:val="000000"/>
          <w:sz w:val="14"/>
          <w:szCs w:val="14"/>
        </w:rPr>
      </w:pPr>
    </w:p>
    <w:p w14:paraId="7EF4BF09" w14:textId="77777777" w:rsidR="001C7B1E" w:rsidRDefault="001C7B1E" w:rsidP="001C7B1E">
      <w:pPr>
        <w:pBdr>
          <w:top w:val="nil"/>
          <w:left w:val="nil"/>
          <w:bottom w:val="nil"/>
          <w:right w:val="nil"/>
          <w:between w:val="nil"/>
        </w:pBdr>
        <w:ind w:hanging="2"/>
        <w:jc w:val="both"/>
        <w:rPr>
          <w:i/>
          <w:color w:val="000000"/>
          <w:sz w:val="14"/>
          <w:szCs w:val="14"/>
        </w:rPr>
      </w:pPr>
    </w:p>
    <w:p w14:paraId="0E51BDAD" w14:textId="77777777" w:rsidR="001C7B1E" w:rsidRDefault="001C7B1E" w:rsidP="001C7B1E">
      <w:pPr>
        <w:pBdr>
          <w:top w:val="nil"/>
          <w:left w:val="nil"/>
          <w:bottom w:val="nil"/>
          <w:right w:val="nil"/>
          <w:between w:val="nil"/>
        </w:pBdr>
        <w:ind w:hanging="2"/>
        <w:jc w:val="both"/>
        <w:rPr>
          <w:i/>
          <w:color w:val="000000"/>
          <w:sz w:val="14"/>
          <w:szCs w:val="14"/>
        </w:rPr>
      </w:pPr>
    </w:p>
    <w:p w14:paraId="70E63DA2" w14:textId="77777777" w:rsidR="001C7B1E" w:rsidRDefault="001C7B1E" w:rsidP="001C7B1E">
      <w:pPr>
        <w:pBdr>
          <w:top w:val="nil"/>
          <w:left w:val="nil"/>
          <w:bottom w:val="nil"/>
          <w:right w:val="nil"/>
          <w:between w:val="nil"/>
        </w:pBdr>
        <w:ind w:hanging="2"/>
        <w:jc w:val="both"/>
        <w:rPr>
          <w:i/>
          <w:color w:val="000000"/>
          <w:sz w:val="14"/>
          <w:szCs w:val="14"/>
        </w:rPr>
      </w:pPr>
    </w:p>
    <w:p w14:paraId="4BD75B00" w14:textId="77777777" w:rsidR="001C7B1E" w:rsidRDefault="001C7B1E" w:rsidP="001C7B1E">
      <w:pPr>
        <w:pBdr>
          <w:top w:val="nil"/>
          <w:left w:val="nil"/>
          <w:bottom w:val="nil"/>
          <w:right w:val="nil"/>
          <w:between w:val="nil"/>
        </w:pBdr>
        <w:ind w:hanging="2"/>
        <w:jc w:val="both"/>
        <w:rPr>
          <w:i/>
          <w:color w:val="000000"/>
          <w:sz w:val="14"/>
          <w:szCs w:val="14"/>
        </w:rPr>
      </w:pPr>
    </w:p>
    <w:p w14:paraId="1FCADF40" w14:textId="77777777" w:rsidR="001C7B1E" w:rsidRDefault="001C7B1E" w:rsidP="001C7B1E">
      <w:pPr>
        <w:pBdr>
          <w:top w:val="nil"/>
          <w:left w:val="nil"/>
          <w:bottom w:val="nil"/>
          <w:right w:val="nil"/>
          <w:between w:val="nil"/>
        </w:pBdr>
        <w:ind w:hanging="2"/>
        <w:jc w:val="both"/>
        <w:rPr>
          <w:i/>
          <w:color w:val="000000"/>
          <w:sz w:val="14"/>
          <w:szCs w:val="14"/>
        </w:rPr>
      </w:pPr>
    </w:p>
    <w:p w14:paraId="44E36255" w14:textId="77777777" w:rsidR="001C7B1E" w:rsidRDefault="001C7B1E" w:rsidP="001C7B1E">
      <w:pPr>
        <w:pBdr>
          <w:top w:val="nil"/>
          <w:left w:val="nil"/>
          <w:bottom w:val="nil"/>
          <w:right w:val="nil"/>
          <w:between w:val="nil"/>
        </w:pBdr>
        <w:ind w:hanging="2"/>
        <w:jc w:val="both"/>
        <w:rPr>
          <w:i/>
          <w:color w:val="000000"/>
          <w:sz w:val="14"/>
          <w:szCs w:val="14"/>
        </w:rPr>
      </w:pPr>
    </w:p>
    <w:p w14:paraId="624026AD" w14:textId="77777777" w:rsidR="001C7B1E" w:rsidRDefault="001C7B1E" w:rsidP="001C7B1E">
      <w:pPr>
        <w:pBdr>
          <w:top w:val="nil"/>
          <w:left w:val="nil"/>
          <w:bottom w:val="nil"/>
          <w:right w:val="nil"/>
          <w:between w:val="nil"/>
        </w:pBdr>
        <w:ind w:hanging="2"/>
        <w:jc w:val="both"/>
        <w:rPr>
          <w:i/>
          <w:color w:val="000000"/>
          <w:sz w:val="14"/>
          <w:szCs w:val="14"/>
        </w:rPr>
      </w:pPr>
    </w:p>
    <w:p w14:paraId="5218A5D8" w14:textId="77777777" w:rsidR="001C7B1E" w:rsidRDefault="001C7B1E" w:rsidP="001C7B1E">
      <w:pPr>
        <w:pBdr>
          <w:top w:val="nil"/>
          <w:left w:val="nil"/>
          <w:bottom w:val="nil"/>
          <w:right w:val="nil"/>
          <w:between w:val="nil"/>
        </w:pBdr>
        <w:ind w:hanging="2"/>
        <w:jc w:val="both"/>
        <w:rPr>
          <w:i/>
          <w:color w:val="000000"/>
          <w:sz w:val="14"/>
          <w:szCs w:val="14"/>
        </w:rPr>
      </w:pPr>
    </w:p>
    <w:p w14:paraId="169F37FF" w14:textId="77777777" w:rsidR="001C7B1E" w:rsidRDefault="001C7B1E" w:rsidP="001C7B1E">
      <w:pPr>
        <w:pBdr>
          <w:top w:val="nil"/>
          <w:left w:val="nil"/>
          <w:bottom w:val="nil"/>
          <w:right w:val="nil"/>
          <w:between w:val="nil"/>
        </w:pBdr>
        <w:ind w:hanging="2"/>
        <w:jc w:val="both"/>
        <w:rPr>
          <w:i/>
          <w:color w:val="000000"/>
          <w:sz w:val="14"/>
          <w:szCs w:val="14"/>
        </w:rPr>
      </w:pPr>
    </w:p>
    <w:p w14:paraId="7533F405" w14:textId="77777777" w:rsidR="001C7B1E" w:rsidRDefault="001C7B1E" w:rsidP="001C7B1E">
      <w:pPr>
        <w:pBdr>
          <w:top w:val="nil"/>
          <w:left w:val="nil"/>
          <w:bottom w:val="nil"/>
          <w:right w:val="nil"/>
          <w:between w:val="nil"/>
        </w:pBdr>
        <w:ind w:hanging="2"/>
        <w:jc w:val="both"/>
        <w:rPr>
          <w:i/>
          <w:color w:val="000000"/>
          <w:sz w:val="14"/>
          <w:szCs w:val="14"/>
        </w:rPr>
      </w:pPr>
    </w:p>
    <w:p w14:paraId="65256178" w14:textId="77777777" w:rsidR="001C7B1E" w:rsidRDefault="001C7B1E" w:rsidP="001C7B1E">
      <w:pPr>
        <w:pBdr>
          <w:top w:val="nil"/>
          <w:left w:val="nil"/>
          <w:bottom w:val="nil"/>
          <w:right w:val="nil"/>
          <w:between w:val="nil"/>
        </w:pBdr>
        <w:ind w:hanging="2"/>
        <w:jc w:val="both"/>
        <w:rPr>
          <w:i/>
          <w:color w:val="000000"/>
          <w:sz w:val="14"/>
          <w:szCs w:val="14"/>
        </w:rPr>
      </w:pPr>
    </w:p>
    <w:p w14:paraId="661929F5" w14:textId="77777777" w:rsidR="001C7B1E" w:rsidRDefault="001C7B1E" w:rsidP="001C7B1E">
      <w:pPr>
        <w:pBdr>
          <w:top w:val="nil"/>
          <w:left w:val="nil"/>
          <w:bottom w:val="nil"/>
          <w:right w:val="nil"/>
          <w:between w:val="nil"/>
        </w:pBdr>
        <w:ind w:hanging="2"/>
        <w:jc w:val="both"/>
        <w:rPr>
          <w:i/>
          <w:color w:val="000000"/>
          <w:sz w:val="14"/>
          <w:szCs w:val="14"/>
        </w:rPr>
      </w:pPr>
    </w:p>
    <w:p w14:paraId="6E6B9563" w14:textId="77777777" w:rsidR="001C7B1E" w:rsidRDefault="001C7B1E" w:rsidP="001C7B1E">
      <w:pPr>
        <w:pBdr>
          <w:top w:val="nil"/>
          <w:left w:val="nil"/>
          <w:bottom w:val="nil"/>
          <w:right w:val="nil"/>
          <w:between w:val="nil"/>
        </w:pBdr>
        <w:ind w:hanging="2"/>
        <w:jc w:val="both"/>
        <w:rPr>
          <w:i/>
          <w:color w:val="000000"/>
          <w:sz w:val="14"/>
          <w:szCs w:val="14"/>
        </w:rPr>
      </w:pPr>
    </w:p>
    <w:p w14:paraId="304EDAB2" w14:textId="77777777" w:rsidR="001C7B1E" w:rsidRDefault="001C7B1E" w:rsidP="001C7B1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1C7B1E" w14:paraId="1FE20E0E"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5C28AF83" w14:textId="77777777" w:rsidR="001C7B1E" w:rsidRDefault="001C7B1E" w:rsidP="001D7594">
            <w:pPr>
              <w:jc w:val="center"/>
              <w:rPr>
                <w:b/>
                <w:sz w:val="28"/>
              </w:rPr>
            </w:pPr>
            <w:r>
              <w:rPr>
                <w:b/>
                <w:sz w:val="28"/>
              </w:rPr>
              <w:t>&lt;Use case Id:  Main Menu&gt;</w:t>
            </w:r>
          </w:p>
        </w:tc>
      </w:tr>
      <w:tr w:rsidR="001C7B1E" w14:paraId="05AB05CB"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3E420448" w14:textId="77777777" w:rsidR="001C7B1E" w:rsidRDefault="001C7B1E" w:rsidP="001D7594">
            <w:pPr>
              <w:rPr>
                <w:i/>
                <w:sz w:val="20"/>
              </w:rPr>
            </w:pPr>
            <w:r>
              <w:rPr>
                <w:b/>
                <w:sz w:val="20"/>
              </w:rPr>
              <w:t>Actors:</w:t>
            </w:r>
            <w:r>
              <w:rPr>
                <w:b/>
                <w:sz w:val="20"/>
              </w:rPr>
              <w:tab/>
            </w:r>
            <w:r>
              <w:rPr>
                <w:sz w:val="20"/>
              </w:rPr>
              <w:t xml:space="preserve">                                    </w:t>
            </w:r>
            <w:r>
              <w:rPr>
                <w:i/>
                <w:sz w:val="20"/>
              </w:rPr>
              <w:t>user</w:t>
            </w:r>
          </w:p>
        </w:tc>
      </w:tr>
      <w:tr w:rsidR="001C7B1E" w14:paraId="4F4C23A8"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0D09E2BD" w14:textId="77777777" w:rsidR="001C7B1E" w:rsidRDefault="001C7B1E" w:rsidP="001D7594">
            <w:pPr>
              <w:rPr>
                <w:sz w:val="20"/>
              </w:rPr>
            </w:pPr>
            <w:r>
              <w:rPr>
                <w:b/>
                <w:sz w:val="20"/>
              </w:rPr>
              <w:t>Feature:</w:t>
            </w:r>
            <w:r>
              <w:t xml:space="preserve">                  </w:t>
            </w:r>
            <w:r>
              <w:rPr>
                <w:i/>
                <w:sz w:val="20"/>
                <w:szCs w:val="20"/>
              </w:rPr>
              <w:t>It displays the game panel which shows all the maps room etc.</w:t>
            </w:r>
          </w:p>
        </w:tc>
      </w:tr>
      <w:tr w:rsidR="001C7B1E" w14:paraId="17A0EDD1" w14:textId="77777777" w:rsidTr="001D7594">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3700CA4F" w14:textId="77777777" w:rsidR="001C7B1E" w:rsidRDefault="001C7B1E" w:rsidP="001D7594">
            <w:pPr>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345E1037" w14:textId="77777777" w:rsidR="001C7B1E" w:rsidRDefault="001C7B1E" w:rsidP="001D7594">
            <w:pPr>
              <w:rPr>
                <w:i/>
                <w:sz w:val="20"/>
              </w:rPr>
            </w:pPr>
            <w:r>
              <w:rPr>
                <w:i/>
                <w:sz w:val="20"/>
              </w:rPr>
              <w:t>2.</w:t>
            </w:r>
          </w:p>
        </w:tc>
      </w:tr>
      <w:tr w:rsidR="001C7B1E" w14:paraId="735CE2EC" w14:textId="77777777" w:rsidTr="001D7594">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13D02A9E" w14:textId="77777777" w:rsidR="001C7B1E" w:rsidRDefault="001C7B1E" w:rsidP="001D7594">
            <w:pPr>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33FFB203" w14:textId="77777777" w:rsidR="001C7B1E" w:rsidRDefault="001C7B1E" w:rsidP="001D7594">
            <w:pPr>
              <w:rPr>
                <w:sz w:val="20"/>
              </w:rPr>
            </w:pPr>
            <w:r>
              <w:rPr>
                <w:i/>
                <w:sz w:val="20"/>
              </w:rPr>
              <w:t>User profile</w:t>
            </w:r>
          </w:p>
        </w:tc>
      </w:tr>
      <w:tr w:rsidR="001C7B1E" w14:paraId="6A41B302" w14:textId="77777777" w:rsidTr="001D7594">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4D7A5CAA" w14:textId="77777777" w:rsidR="001C7B1E" w:rsidRDefault="001C7B1E" w:rsidP="001D7594">
            <w:pPr>
              <w:rPr>
                <w:b/>
                <w:sz w:val="20"/>
              </w:rPr>
            </w:pPr>
            <w:r>
              <w:rPr>
                <w:b/>
                <w:sz w:val="22"/>
              </w:rPr>
              <w:t>Scenarios</w:t>
            </w:r>
          </w:p>
        </w:tc>
      </w:tr>
      <w:tr w:rsidR="001C7B1E" w14:paraId="122DD37E" w14:textId="77777777" w:rsidTr="001D7594">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757D37FA" w14:textId="77777777" w:rsidR="001C7B1E" w:rsidRDefault="001C7B1E" w:rsidP="001D7594">
            <w:pPr>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5FD9735F" w14:textId="77777777" w:rsidR="001C7B1E" w:rsidRDefault="001C7B1E" w:rsidP="001D7594">
            <w:pPr>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342BDF9A" w14:textId="77777777" w:rsidR="001C7B1E" w:rsidRDefault="001C7B1E" w:rsidP="001D7594">
            <w:pPr>
              <w:rPr>
                <w:b/>
                <w:sz w:val="20"/>
              </w:rPr>
            </w:pPr>
            <w:r>
              <w:rPr>
                <w:b/>
                <w:sz w:val="20"/>
              </w:rPr>
              <w:t>Software Reaction</w:t>
            </w:r>
          </w:p>
        </w:tc>
      </w:tr>
      <w:tr w:rsidR="001C7B1E" w14:paraId="29ADE786" w14:textId="77777777" w:rsidTr="001D7594">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03173343" w14:textId="77777777" w:rsidR="001C7B1E" w:rsidRDefault="001C7B1E" w:rsidP="001D7594">
            <w:pPr>
              <w:rPr>
                <w:b/>
                <w:sz w:val="20"/>
              </w:rPr>
            </w:pPr>
            <w:r>
              <w:rPr>
                <w:b/>
                <w:sz w:val="20"/>
              </w:rPr>
              <w:t>1.</w:t>
            </w:r>
            <w:del w:id="97" w:author="Maryum Xedi" w:date="2002-04-03T20:08:00Z">
              <w:r>
                <w:rPr>
                  <w:b/>
                  <w:sz w:val="20"/>
                </w:rPr>
                <w:delText>1</w:delText>
              </w:r>
            </w:del>
          </w:p>
        </w:tc>
        <w:tc>
          <w:tcPr>
            <w:tcW w:w="3210" w:type="dxa"/>
            <w:gridSpan w:val="3"/>
            <w:tcBorders>
              <w:top w:val="single" w:sz="4" w:space="0" w:color="auto"/>
              <w:left w:val="single" w:sz="4" w:space="0" w:color="auto"/>
              <w:bottom w:val="single" w:sz="4" w:space="0" w:color="auto"/>
              <w:right w:val="single" w:sz="4" w:space="0" w:color="auto"/>
            </w:tcBorders>
            <w:hideMark/>
          </w:tcPr>
          <w:p w14:paraId="2C164471" w14:textId="77777777" w:rsidR="001C7B1E" w:rsidRDefault="001C7B1E" w:rsidP="001D7594">
            <w:pPr>
              <w:rPr>
                <w:i/>
                <w:sz w:val="20"/>
              </w:rPr>
            </w:pPr>
            <w:r>
              <w:rPr>
                <w:i/>
                <w:sz w:val="20"/>
              </w:rPr>
              <w:t>Enter the detail about account.</w:t>
            </w:r>
          </w:p>
        </w:tc>
        <w:tc>
          <w:tcPr>
            <w:tcW w:w="3945" w:type="dxa"/>
            <w:tcBorders>
              <w:top w:val="single" w:sz="4" w:space="0" w:color="auto"/>
              <w:left w:val="single" w:sz="4" w:space="0" w:color="auto"/>
              <w:bottom w:val="single" w:sz="4" w:space="0" w:color="auto"/>
              <w:right w:val="single" w:sz="4" w:space="0" w:color="auto"/>
            </w:tcBorders>
            <w:hideMark/>
          </w:tcPr>
          <w:p w14:paraId="6D4C783F" w14:textId="77777777" w:rsidR="001C7B1E" w:rsidRDefault="001C7B1E" w:rsidP="001D7594">
            <w:pPr>
              <w:rPr>
                <w:i/>
                <w:sz w:val="20"/>
              </w:rPr>
            </w:pPr>
            <w:r>
              <w:rPr>
                <w:i/>
                <w:sz w:val="20"/>
              </w:rPr>
              <w:t>A Game screen is shown.</w:t>
            </w:r>
          </w:p>
        </w:tc>
      </w:tr>
      <w:tr w:rsidR="001C7B1E" w14:paraId="6D45665E" w14:textId="77777777" w:rsidTr="001D7594">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0F97C30B" w14:textId="77777777" w:rsidR="001C7B1E" w:rsidRDefault="001C7B1E" w:rsidP="001D7594">
            <w:pPr>
              <w:rPr>
                <w:b/>
                <w:sz w:val="20"/>
              </w:rPr>
            </w:pPr>
            <w:r>
              <w:rPr>
                <w:b/>
                <w:sz w:val="20"/>
              </w:rPr>
              <w:t>2.</w:t>
            </w:r>
            <w:del w:id="98" w:author="Maryum Xedi" w:date="2002-04-03T20:08:00Z">
              <w:r>
                <w:rPr>
                  <w:b/>
                  <w:sz w:val="20"/>
                </w:rPr>
                <w:delText>2</w:delText>
              </w:r>
            </w:del>
          </w:p>
        </w:tc>
        <w:tc>
          <w:tcPr>
            <w:tcW w:w="3210" w:type="dxa"/>
            <w:gridSpan w:val="3"/>
            <w:tcBorders>
              <w:top w:val="single" w:sz="4" w:space="0" w:color="auto"/>
              <w:left w:val="single" w:sz="4" w:space="0" w:color="auto"/>
              <w:bottom w:val="single" w:sz="4" w:space="0" w:color="auto"/>
              <w:right w:val="single" w:sz="4" w:space="0" w:color="auto"/>
            </w:tcBorders>
          </w:tcPr>
          <w:p w14:paraId="4C223BC9"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585C7019" w14:textId="77777777" w:rsidR="001C7B1E" w:rsidRDefault="001C7B1E" w:rsidP="001D7594">
            <w:pPr>
              <w:rPr>
                <w:sz w:val="20"/>
              </w:rPr>
            </w:pPr>
          </w:p>
        </w:tc>
      </w:tr>
      <w:tr w:rsidR="001C7B1E" w14:paraId="04ECD548"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A750495" w14:textId="77777777" w:rsidR="001C7B1E" w:rsidRDefault="001C7B1E" w:rsidP="001D7594">
            <w:pPr>
              <w:rPr>
                <w:b/>
                <w:sz w:val="20"/>
              </w:rPr>
            </w:pPr>
            <w:del w:id="99" w:author="Maryum Xedi" w:date="2002-04-03T20:08:00Z">
              <w:r>
                <w:rPr>
                  <w:b/>
                  <w:sz w:val="20"/>
                </w:rPr>
                <w:delText>n</w:delText>
              </w:r>
            </w:del>
          </w:p>
        </w:tc>
        <w:tc>
          <w:tcPr>
            <w:tcW w:w="3210" w:type="dxa"/>
            <w:gridSpan w:val="3"/>
            <w:tcBorders>
              <w:top w:val="single" w:sz="4" w:space="0" w:color="auto"/>
              <w:left w:val="single" w:sz="4" w:space="0" w:color="auto"/>
              <w:bottom w:val="single" w:sz="4" w:space="0" w:color="auto"/>
              <w:right w:val="single" w:sz="4" w:space="0" w:color="auto"/>
            </w:tcBorders>
          </w:tcPr>
          <w:p w14:paraId="163D9947"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542E07C4" w14:textId="77777777" w:rsidR="001C7B1E" w:rsidRDefault="001C7B1E" w:rsidP="001D7594">
            <w:pPr>
              <w:rPr>
                <w:sz w:val="20"/>
              </w:rPr>
            </w:pPr>
          </w:p>
        </w:tc>
      </w:tr>
      <w:tr w:rsidR="001C7B1E" w14:paraId="0EEEBB5E" w14:textId="77777777" w:rsidTr="001D7594">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0CBECDED" w14:textId="77777777" w:rsidR="001C7B1E" w:rsidRDefault="001C7B1E" w:rsidP="001D7594">
            <w:pPr>
              <w:rPr>
                <w:b/>
                <w:sz w:val="20"/>
              </w:rPr>
            </w:pPr>
            <w:r>
              <w:rPr>
                <w:b/>
                <w:sz w:val="20"/>
              </w:rPr>
              <w:t xml:space="preserve">Alternate Scenarios: </w:t>
            </w:r>
            <w:r>
              <w:rPr>
                <w:i/>
                <w:sz w:val="20"/>
              </w:rPr>
              <w:t>Write additional, optional, branching or iterative steps. Refer to specific action number to ensure understandability.</w:t>
            </w:r>
          </w:p>
        </w:tc>
      </w:tr>
      <w:tr w:rsidR="001C7B1E" w14:paraId="78BA4D61" w14:textId="77777777" w:rsidTr="001D7594">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7796B673" w14:textId="77777777" w:rsidR="001C7B1E" w:rsidRDefault="001C7B1E" w:rsidP="001D7594">
            <w:pPr>
              <w:rPr>
                <w:b/>
                <w:bCs/>
                <w:iCs/>
                <w:sz w:val="20"/>
              </w:rPr>
            </w:pPr>
            <w:r>
              <w:rPr>
                <w:b/>
                <w:bCs/>
                <w:iCs/>
                <w:sz w:val="20"/>
              </w:rPr>
              <w:t>1a:</w:t>
            </w:r>
          </w:p>
          <w:p w14:paraId="6BE2478C" w14:textId="77777777" w:rsidR="001C7B1E" w:rsidRDefault="001C7B1E" w:rsidP="001D7594">
            <w:pPr>
              <w:rPr>
                <w:b/>
                <w:bCs/>
                <w:iCs/>
                <w:sz w:val="20"/>
              </w:rPr>
            </w:pPr>
          </w:p>
          <w:p w14:paraId="62DFA3BE" w14:textId="77777777" w:rsidR="001C7B1E" w:rsidRDefault="001C7B1E" w:rsidP="001D7594">
            <w:pPr>
              <w:rPr>
                <w:b/>
                <w:bCs/>
                <w:iCs/>
                <w:sz w:val="20"/>
              </w:rPr>
            </w:pPr>
            <w:r>
              <w:rPr>
                <w:b/>
                <w:bCs/>
                <w:iCs/>
                <w:sz w:val="20"/>
              </w:rPr>
              <w:t>2a:</w:t>
            </w:r>
          </w:p>
          <w:p w14:paraId="3899A0CB" w14:textId="77777777" w:rsidR="001C7B1E" w:rsidRDefault="001C7B1E" w:rsidP="001D7594">
            <w:pPr>
              <w:rPr>
                <w:b/>
                <w:bCs/>
                <w:iCs/>
                <w:sz w:val="20"/>
              </w:rPr>
            </w:pPr>
          </w:p>
        </w:tc>
      </w:tr>
      <w:tr w:rsidR="001C7B1E" w14:paraId="5340730A" w14:textId="77777777" w:rsidTr="001D7594">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1E3786F0" w14:textId="77777777" w:rsidR="001C7B1E" w:rsidRDefault="001C7B1E" w:rsidP="001D7594">
            <w:pPr>
              <w:rPr>
                <w:b/>
                <w:sz w:val="20"/>
              </w:rPr>
            </w:pPr>
            <w:r>
              <w:rPr>
                <w:b/>
                <w:sz w:val="22"/>
              </w:rPr>
              <w:t xml:space="preserve">Post Conditions                            </w:t>
            </w:r>
            <w:r>
              <w:rPr>
                <w:i/>
                <w:sz w:val="20"/>
                <w:szCs w:val="20"/>
              </w:rPr>
              <w:t>None</w:t>
            </w:r>
          </w:p>
        </w:tc>
      </w:tr>
      <w:tr w:rsidR="001C7B1E" w14:paraId="50C00E4B"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A8A15E8" w14:textId="77777777" w:rsidR="001C7B1E" w:rsidRDefault="001C7B1E" w:rsidP="001D7594">
            <w:pPr>
              <w:rPr>
                <w:b/>
                <w:sz w:val="20"/>
              </w:rPr>
            </w:pPr>
            <w:ins w:id="100" w:author="Maryum Xedi" w:date="2002-04-03T20:08:00Z">
              <w:r>
                <w:rPr>
                  <w:b/>
                  <w:sz w:val="20"/>
                </w:rPr>
                <w:t>S</w:t>
              </w:r>
            </w:ins>
            <w:del w:id="101" w:author="Maryum Xedi" w:date="2002-04-03T20:08:00Z">
              <w:r>
                <w:rPr>
                  <w:b/>
                  <w:sz w:val="20"/>
                </w:rPr>
                <w:delText>S</w:delText>
              </w:r>
            </w:del>
            <w:r>
              <w:rPr>
                <w:b/>
                <w:sz w:val="20"/>
              </w:rPr>
              <w:t>tep#</w:t>
            </w:r>
          </w:p>
        </w:tc>
        <w:tc>
          <w:tcPr>
            <w:tcW w:w="7155" w:type="dxa"/>
            <w:gridSpan w:val="4"/>
            <w:tcBorders>
              <w:top w:val="single" w:sz="4" w:space="0" w:color="auto"/>
              <w:left w:val="single" w:sz="4" w:space="0" w:color="auto"/>
              <w:bottom w:val="single" w:sz="4" w:space="0" w:color="auto"/>
              <w:right w:val="single" w:sz="4" w:space="0" w:color="auto"/>
            </w:tcBorders>
            <w:hideMark/>
          </w:tcPr>
          <w:p w14:paraId="4E7745DD" w14:textId="77777777" w:rsidR="001C7B1E" w:rsidRDefault="001C7B1E" w:rsidP="001D7594">
            <w:pPr>
              <w:rPr>
                <w:b/>
                <w:sz w:val="20"/>
              </w:rPr>
            </w:pPr>
            <w:r>
              <w:rPr>
                <w:b/>
                <w:sz w:val="20"/>
              </w:rPr>
              <w:t>Description</w:t>
            </w:r>
          </w:p>
        </w:tc>
      </w:tr>
      <w:tr w:rsidR="001C7B1E" w14:paraId="5A00075D"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2F1395F" w14:textId="77777777" w:rsidR="001C7B1E" w:rsidRDefault="001C7B1E" w:rsidP="001D7594">
            <w:pPr>
              <w:rPr>
                <w:b/>
                <w:sz w:val="20"/>
              </w:rPr>
            </w:pPr>
            <w:del w:id="102" w:author="Maryum Xedi" w:date="2002-04-03T20:08:00Z">
              <w:r>
                <w:rPr>
                  <w:b/>
                  <w:sz w:val="20"/>
                </w:rPr>
                <w:delText>2</w:delText>
              </w:r>
            </w:del>
          </w:p>
        </w:tc>
        <w:tc>
          <w:tcPr>
            <w:tcW w:w="7155" w:type="dxa"/>
            <w:gridSpan w:val="4"/>
            <w:tcBorders>
              <w:top w:val="single" w:sz="4" w:space="0" w:color="auto"/>
              <w:left w:val="single" w:sz="4" w:space="0" w:color="auto"/>
              <w:bottom w:val="single" w:sz="4" w:space="0" w:color="auto"/>
              <w:right w:val="single" w:sz="4" w:space="0" w:color="auto"/>
            </w:tcBorders>
          </w:tcPr>
          <w:p w14:paraId="2B32E175" w14:textId="77777777" w:rsidR="001C7B1E" w:rsidRPr="0043229B" w:rsidRDefault="001C7B1E" w:rsidP="001D7594">
            <w:pPr>
              <w:rPr>
                <w:bCs/>
                <w:i/>
                <w:iCs/>
                <w:sz w:val="20"/>
              </w:rPr>
            </w:pPr>
            <w:r>
              <w:rPr>
                <w:i/>
                <w:sz w:val="20"/>
                <w:szCs w:val="20"/>
              </w:rPr>
              <w:t>Allows the Player to Quit the game or play</w:t>
            </w:r>
          </w:p>
        </w:tc>
      </w:tr>
      <w:tr w:rsidR="001C7B1E" w14:paraId="06CE5770"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4E276E06" w14:textId="77777777" w:rsidR="001C7B1E" w:rsidRDefault="001C7B1E" w:rsidP="001D7594">
            <w:pPr>
              <w:rPr>
                <w:b/>
                <w:sz w:val="20"/>
              </w:rPr>
            </w:pPr>
            <w:del w:id="103" w:author="Maryum Xedi" w:date="2002-04-03T20:08:00Z">
              <w:r>
                <w:rPr>
                  <w:b/>
                  <w:sz w:val="20"/>
                </w:rPr>
                <w:delText>n</w:delText>
              </w:r>
            </w:del>
            <w:r>
              <w:rPr>
                <w:b/>
                <w:sz w:val="20"/>
              </w:rPr>
              <w:t xml:space="preserve"> </w:t>
            </w:r>
          </w:p>
        </w:tc>
        <w:tc>
          <w:tcPr>
            <w:tcW w:w="7155" w:type="dxa"/>
            <w:gridSpan w:val="4"/>
            <w:tcBorders>
              <w:top w:val="single" w:sz="4" w:space="0" w:color="auto"/>
              <w:left w:val="single" w:sz="4" w:space="0" w:color="auto"/>
              <w:bottom w:val="single" w:sz="4" w:space="0" w:color="auto"/>
              <w:right w:val="single" w:sz="4" w:space="0" w:color="auto"/>
            </w:tcBorders>
          </w:tcPr>
          <w:p w14:paraId="59B4C3F4" w14:textId="77777777" w:rsidR="001C7B1E" w:rsidRDefault="001C7B1E" w:rsidP="001D7594">
            <w:pPr>
              <w:rPr>
                <w:b/>
                <w:sz w:val="20"/>
              </w:rPr>
            </w:pPr>
          </w:p>
        </w:tc>
      </w:tr>
      <w:tr w:rsidR="001C7B1E" w14:paraId="1E15666A"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34FD1777" w14:textId="77777777" w:rsidR="001C7B1E" w:rsidRDefault="001C7B1E" w:rsidP="001D7594">
            <w:pPr>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6C79F769" w14:textId="77777777" w:rsidR="001C7B1E" w:rsidRDefault="001C7B1E" w:rsidP="001D7594">
            <w:pPr>
              <w:rPr>
                <w:i/>
                <w:sz w:val="20"/>
              </w:rPr>
            </w:pPr>
            <w:r>
              <w:rPr>
                <w:i/>
                <w:sz w:val="20"/>
              </w:rPr>
              <w:t>&lt;Related use cases, which use or are used by this use case&gt;</w:t>
            </w:r>
          </w:p>
        </w:tc>
      </w:tr>
      <w:tr w:rsidR="001C7B1E" w14:paraId="4118B467"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3606C04F" w14:textId="77777777" w:rsidR="001C7B1E" w:rsidRDefault="001C7B1E" w:rsidP="001D7594">
            <w:pPr>
              <w:rPr>
                <w:b/>
                <w:sz w:val="20"/>
              </w:rPr>
            </w:pPr>
            <w:r>
              <w:rPr>
                <w:b/>
                <w:sz w:val="20"/>
              </w:rPr>
              <w:lastRenderedPageBreak/>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3C0C5B56" w14:textId="77777777" w:rsidR="001C7B1E" w:rsidRDefault="001C7B1E" w:rsidP="001D7594">
            <w:pPr>
              <w:rPr>
                <w:i/>
                <w:sz w:val="20"/>
              </w:rPr>
            </w:pPr>
            <w:r>
              <w:rPr>
                <w:i/>
                <w:sz w:val="20"/>
              </w:rPr>
              <w:t xml:space="preserve">List user interface(s) that are related to this use case. Use numbered list in case of more than one user interface elements. </w:t>
            </w:r>
          </w:p>
        </w:tc>
      </w:tr>
      <w:tr w:rsidR="001C7B1E" w14:paraId="05A825B2" w14:textId="77777777" w:rsidTr="001D7594">
        <w:trPr>
          <w:cantSplit/>
          <w:trHeight w:val="315"/>
          <w:ins w:id="104"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6BCDBC2A" w14:textId="77777777" w:rsidR="001C7B1E" w:rsidRDefault="001C7B1E" w:rsidP="001D7594">
            <w:pPr>
              <w:rPr>
                <w:ins w:id="105" w:author="Maryum Xedi" w:date="2002-04-03T20:08:00Z"/>
                <w:sz w:val="20"/>
              </w:rPr>
            </w:pPr>
            <w:ins w:id="106" w:author="Maryum Xedi" w:date="2002-04-03T20:08:00Z">
              <w:r>
                <w:rPr>
                  <w:b/>
                  <w:sz w:val="20"/>
                </w:rPr>
                <w:t>Concurrency and Response</w:t>
              </w:r>
            </w:ins>
            <w:ins w:id="107" w:author="Maryum Xedi" w:date="2002-04-03T20:09:00Z">
              <w:r>
                <w:rPr>
                  <w:b/>
                  <w:sz w:val="20"/>
                </w:rPr>
                <w:br/>
              </w:r>
              <w:r>
                <w:rPr>
                  <w:i/>
                  <w:sz w:val="20"/>
                </w:rPr>
                <w:t xml:space="preserve">Give an estimate of the following </w:t>
              </w:r>
            </w:ins>
          </w:p>
          <w:p w14:paraId="4EB894E9" w14:textId="77777777" w:rsidR="001C7B1E" w:rsidRDefault="001C7B1E" w:rsidP="001D7594">
            <w:pPr>
              <w:numPr>
                <w:ilvl w:val="0"/>
                <w:numId w:val="15"/>
              </w:numPr>
              <w:rPr>
                <w:ins w:id="108" w:author="Maryum Xedi" w:date="2002-04-03T20:09:00Z"/>
                <w:i/>
                <w:sz w:val="20"/>
              </w:rPr>
            </w:pPr>
            <w:ins w:id="109" w:author="Maryum Xedi" w:date="2002-04-03T20:09:00Z">
              <w:r>
                <w:rPr>
                  <w:i/>
                  <w:sz w:val="20"/>
                </w:rPr>
                <w:t>Number of concurrent users</w:t>
              </w:r>
            </w:ins>
          </w:p>
          <w:p w14:paraId="1A35A003" w14:textId="77777777" w:rsidR="001C7B1E" w:rsidRDefault="001C7B1E" w:rsidP="001D7594">
            <w:pPr>
              <w:numPr>
                <w:ilvl w:val="0"/>
                <w:numId w:val="15"/>
              </w:numPr>
              <w:rPr>
                <w:ins w:id="110" w:author="Maryum Xedi" w:date="2002-04-03T20:10:00Z"/>
                <w:i/>
                <w:sz w:val="20"/>
              </w:rPr>
            </w:pPr>
            <w:ins w:id="111" w:author="Maryum Xedi" w:date="2002-04-03T20:10:00Z">
              <w:r>
                <w:rPr>
                  <w:i/>
                  <w:sz w:val="20"/>
                </w:rPr>
                <w:t>Expected response time of the use case</w:t>
              </w:r>
            </w:ins>
          </w:p>
          <w:p w14:paraId="1648661D" w14:textId="77777777" w:rsidR="001C7B1E" w:rsidRDefault="001C7B1E" w:rsidP="001D7594">
            <w:pPr>
              <w:rPr>
                <w:ins w:id="112" w:author="Maryum Xedi" w:date="2002-04-03T20:10:00Z"/>
                <w:i/>
                <w:sz w:val="20"/>
              </w:rPr>
            </w:pPr>
          </w:p>
          <w:p w14:paraId="728223E6" w14:textId="77777777" w:rsidR="001C7B1E" w:rsidRDefault="001C7B1E" w:rsidP="001D7594">
            <w:pPr>
              <w:rPr>
                <w:ins w:id="113" w:author="Maryum Xedi" w:date="2002-04-03T20:08:00Z"/>
                <w:i/>
                <w:sz w:val="20"/>
              </w:rPr>
            </w:pPr>
          </w:p>
        </w:tc>
      </w:tr>
    </w:tbl>
    <w:p w14:paraId="1EBAC9F3" w14:textId="77777777" w:rsidR="001C7B1E" w:rsidRDefault="001C7B1E" w:rsidP="001C7B1E">
      <w:pPr>
        <w:rPr>
          <w:sz w:val="20"/>
          <w:lang w:eastAsia="en-US"/>
        </w:rPr>
      </w:pPr>
    </w:p>
    <w:p w14:paraId="7EE23029" w14:textId="77777777" w:rsidR="001C7B1E" w:rsidRDefault="001C7B1E" w:rsidP="001C7B1E">
      <w:pPr>
        <w:pBdr>
          <w:top w:val="nil"/>
          <w:left w:val="nil"/>
          <w:bottom w:val="nil"/>
          <w:right w:val="nil"/>
          <w:between w:val="nil"/>
        </w:pBdr>
        <w:jc w:val="both"/>
        <w:rPr>
          <w:i/>
          <w:color w:val="000000"/>
          <w:sz w:val="20"/>
          <w:szCs w:val="20"/>
        </w:rPr>
      </w:pPr>
    </w:p>
    <w:p w14:paraId="465EA0A3" w14:textId="77777777" w:rsidR="001C7B1E" w:rsidRDefault="001C7B1E" w:rsidP="001C7B1E">
      <w:pPr>
        <w:pBdr>
          <w:top w:val="nil"/>
          <w:left w:val="nil"/>
          <w:bottom w:val="nil"/>
          <w:right w:val="nil"/>
          <w:between w:val="nil"/>
        </w:pBdr>
        <w:jc w:val="both"/>
        <w:rPr>
          <w:i/>
          <w:color w:val="000000"/>
          <w:sz w:val="20"/>
          <w:szCs w:val="20"/>
        </w:rPr>
      </w:pPr>
    </w:p>
    <w:p w14:paraId="37455DEA" w14:textId="77777777" w:rsidR="001C7B1E" w:rsidRDefault="001C7B1E" w:rsidP="001C7B1E">
      <w:pPr>
        <w:pBdr>
          <w:top w:val="nil"/>
          <w:left w:val="nil"/>
          <w:bottom w:val="nil"/>
          <w:right w:val="nil"/>
          <w:between w:val="nil"/>
        </w:pBdr>
        <w:jc w:val="both"/>
        <w:rPr>
          <w:i/>
          <w:color w:val="000000"/>
          <w:sz w:val="20"/>
          <w:szCs w:val="20"/>
        </w:rPr>
      </w:pPr>
    </w:p>
    <w:p w14:paraId="7B30A588" w14:textId="77777777" w:rsidR="001C7B1E" w:rsidRDefault="001C7B1E" w:rsidP="001C7B1E">
      <w:pPr>
        <w:pBdr>
          <w:top w:val="nil"/>
          <w:left w:val="nil"/>
          <w:bottom w:val="nil"/>
          <w:right w:val="nil"/>
          <w:between w:val="nil"/>
        </w:pBdr>
        <w:jc w:val="both"/>
        <w:rPr>
          <w:i/>
          <w:color w:val="000000"/>
          <w:sz w:val="20"/>
          <w:szCs w:val="20"/>
        </w:rPr>
      </w:pPr>
    </w:p>
    <w:p w14:paraId="144B5635" w14:textId="77777777" w:rsidR="001C7B1E" w:rsidRDefault="001C7B1E" w:rsidP="001C7B1E">
      <w:pPr>
        <w:pBdr>
          <w:top w:val="nil"/>
          <w:left w:val="nil"/>
          <w:bottom w:val="nil"/>
          <w:right w:val="nil"/>
          <w:between w:val="nil"/>
        </w:pBdr>
        <w:jc w:val="both"/>
        <w:rPr>
          <w:i/>
          <w:color w:val="000000"/>
          <w:sz w:val="20"/>
          <w:szCs w:val="20"/>
        </w:rPr>
      </w:pPr>
    </w:p>
    <w:p w14:paraId="2936F636" w14:textId="77777777" w:rsidR="001C7B1E" w:rsidRDefault="001C7B1E" w:rsidP="001C7B1E">
      <w:pPr>
        <w:pBdr>
          <w:top w:val="nil"/>
          <w:left w:val="nil"/>
          <w:bottom w:val="nil"/>
          <w:right w:val="nil"/>
          <w:between w:val="nil"/>
        </w:pBdr>
        <w:jc w:val="both"/>
        <w:rPr>
          <w:i/>
          <w:color w:val="000000"/>
          <w:sz w:val="20"/>
          <w:szCs w:val="20"/>
        </w:rPr>
      </w:pPr>
    </w:p>
    <w:p w14:paraId="3C904FFB" w14:textId="77777777" w:rsidR="001C7B1E" w:rsidRDefault="001C7B1E" w:rsidP="001C7B1E">
      <w:pPr>
        <w:pBdr>
          <w:top w:val="nil"/>
          <w:left w:val="nil"/>
          <w:bottom w:val="nil"/>
          <w:right w:val="nil"/>
          <w:between w:val="nil"/>
        </w:pBdr>
        <w:jc w:val="both"/>
        <w:rPr>
          <w:i/>
          <w:color w:val="000000"/>
          <w:sz w:val="20"/>
          <w:szCs w:val="20"/>
        </w:rPr>
      </w:pPr>
    </w:p>
    <w:p w14:paraId="07592C46" w14:textId="77777777" w:rsidR="001C7B1E" w:rsidRDefault="001C7B1E" w:rsidP="001C7B1E">
      <w:pPr>
        <w:pBdr>
          <w:top w:val="nil"/>
          <w:left w:val="nil"/>
          <w:bottom w:val="nil"/>
          <w:right w:val="nil"/>
          <w:between w:val="nil"/>
        </w:pBdr>
        <w:jc w:val="both"/>
        <w:rPr>
          <w:i/>
          <w:color w:val="000000"/>
          <w:sz w:val="20"/>
          <w:szCs w:val="20"/>
        </w:rPr>
      </w:pPr>
    </w:p>
    <w:p w14:paraId="030435FA" w14:textId="77777777" w:rsidR="001C7B1E" w:rsidRDefault="001C7B1E" w:rsidP="001C7B1E">
      <w:pPr>
        <w:pBdr>
          <w:top w:val="nil"/>
          <w:left w:val="nil"/>
          <w:bottom w:val="nil"/>
          <w:right w:val="nil"/>
          <w:between w:val="nil"/>
        </w:pBdr>
        <w:jc w:val="both"/>
        <w:rPr>
          <w:i/>
          <w:color w:val="000000"/>
          <w:sz w:val="20"/>
          <w:szCs w:val="20"/>
        </w:rPr>
      </w:pPr>
    </w:p>
    <w:p w14:paraId="5397624E" w14:textId="77777777" w:rsidR="001C7B1E" w:rsidRDefault="001C7B1E" w:rsidP="001C7B1E">
      <w:pPr>
        <w:pBdr>
          <w:top w:val="nil"/>
          <w:left w:val="nil"/>
          <w:bottom w:val="nil"/>
          <w:right w:val="nil"/>
          <w:between w:val="nil"/>
        </w:pBdr>
        <w:jc w:val="both"/>
        <w:rPr>
          <w:i/>
          <w:color w:val="000000"/>
          <w:sz w:val="20"/>
          <w:szCs w:val="20"/>
        </w:rPr>
      </w:pPr>
    </w:p>
    <w:p w14:paraId="71A323CD" w14:textId="77777777" w:rsidR="001C7B1E" w:rsidRDefault="001C7B1E" w:rsidP="001C7B1E">
      <w:pPr>
        <w:pBdr>
          <w:top w:val="nil"/>
          <w:left w:val="nil"/>
          <w:bottom w:val="nil"/>
          <w:right w:val="nil"/>
          <w:between w:val="nil"/>
        </w:pBdr>
        <w:jc w:val="both"/>
        <w:rPr>
          <w:i/>
          <w:color w:val="000000"/>
          <w:sz w:val="20"/>
          <w:szCs w:val="20"/>
        </w:rPr>
      </w:pPr>
    </w:p>
    <w:p w14:paraId="1AA15BAC" w14:textId="77777777" w:rsidR="001C7B1E" w:rsidRDefault="001C7B1E" w:rsidP="001C7B1E">
      <w:pPr>
        <w:pBdr>
          <w:top w:val="nil"/>
          <w:left w:val="nil"/>
          <w:bottom w:val="nil"/>
          <w:right w:val="nil"/>
          <w:between w:val="nil"/>
        </w:pBdr>
        <w:jc w:val="both"/>
        <w:rPr>
          <w:i/>
          <w:color w:val="000000"/>
          <w:sz w:val="20"/>
          <w:szCs w:val="20"/>
        </w:rPr>
      </w:pPr>
    </w:p>
    <w:p w14:paraId="3B46940D" w14:textId="77777777" w:rsidR="001C7B1E" w:rsidRDefault="001C7B1E" w:rsidP="001C7B1E">
      <w:pPr>
        <w:pBdr>
          <w:top w:val="nil"/>
          <w:left w:val="nil"/>
          <w:bottom w:val="nil"/>
          <w:right w:val="nil"/>
          <w:between w:val="nil"/>
        </w:pBdr>
        <w:jc w:val="both"/>
        <w:rPr>
          <w:i/>
          <w:color w:val="000000"/>
          <w:sz w:val="20"/>
          <w:szCs w:val="20"/>
        </w:rPr>
      </w:pPr>
    </w:p>
    <w:p w14:paraId="1DAA83E7" w14:textId="77777777" w:rsidR="001C7B1E" w:rsidRDefault="001C7B1E" w:rsidP="001C7B1E">
      <w:pPr>
        <w:pBdr>
          <w:top w:val="nil"/>
          <w:left w:val="nil"/>
          <w:bottom w:val="nil"/>
          <w:right w:val="nil"/>
          <w:between w:val="nil"/>
        </w:pBdr>
        <w:ind w:hanging="2"/>
        <w:jc w:val="both"/>
        <w:rPr>
          <w:i/>
          <w:color w:val="000000"/>
          <w:sz w:val="14"/>
          <w:szCs w:val="14"/>
        </w:rPr>
      </w:pPr>
    </w:p>
    <w:p w14:paraId="3192EBD7" w14:textId="77777777" w:rsidR="001C7B1E" w:rsidRDefault="001C7B1E" w:rsidP="001C7B1E">
      <w:pPr>
        <w:pBdr>
          <w:top w:val="nil"/>
          <w:left w:val="nil"/>
          <w:bottom w:val="nil"/>
          <w:right w:val="nil"/>
          <w:between w:val="nil"/>
        </w:pBdr>
        <w:ind w:hanging="2"/>
        <w:jc w:val="both"/>
        <w:rPr>
          <w:i/>
          <w:color w:val="000000"/>
          <w:sz w:val="14"/>
          <w:szCs w:val="14"/>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1C7B1E" w14:paraId="64C19C25"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6C6E7669" w14:textId="77777777" w:rsidR="001C7B1E" w:rsidRDefault="001C7B1E" w:rsidP="001D7594">
            <w:pPr>
              <w:jc w:val="center"/>
              <w:rPr>
                <w:b/>
                <w:sz w:val="28"/>
              </w:rPr>
            </w:pPr>
            <w:r>
              <w:rPr>
                <w:b/>
                <w:sz w:val="28"/>
              </w:rPr>
              <w:t>&lt;Use case Id: Join Room&gt;</w:t>
            </w:r>
          </w:p>
        </w:tc>
      </w:tr>
      <w:tr w:rsidR="001C7B1E" w14:paraId="1CCE3F00"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729016F9" w14:textId="77777777" w:rsidR="001C7B1E" w:rsidRDefault="001C7B1E" w:rsidP="001D7594">
            <w:pPr>
              <w:rPr>
                <w:i/>
                <w:sz w:val="20"/>
              </w:rPr>
            </w:pPr>
            <w:r>
              <w:rPr>
                <w:b/>
                <w:sz w:val="20"/>
              </w:rPr>
              <w:t>Actors:</w:t>
            </w:r>
            <w:r>
              <w:rPr>
                <w:b/>
                <w:sz w:val="20"/>
              </w:rPr>
              <w:tab/>
            </w:r>
            <w:r>
              <w:rPr>
                <w:sz w:val="20"/>
              </w:rPr>
              <w:t xml:space="preserve">                                         </w:t>
            </w:r>
            <w:r>
              <w:rPr>
                <w:i/>
                <w:sz w:val="20"/>
              </w:rPr>
              <w:t>User</w:t>
            </w:r>
          </w:p>
        </w:tc>
      </w:tr>
      <w:tr w:rsidR="001C7B1E" w14:paraId="39836129"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2F53B63F" w14:textId="77777777" w:rsidR="001C7B1E" w:rsidRDefault="001C7B1E" w:rsidP="001D7594">
            <w:pPr>
              <w:rPr>
                <w:sz w:val="20"/>
              </w:rPr>
            </w:pPr>
            <w:r>
              <w:rPr>
                <w:b/>
                <w:sz w:val="20"/>
              </w:rPr>
              <w:t>Feature:</w:t>
            </w:r>
            <w:r>
              <w:t xml:space="preserve">                            </w:t>
            </w:r>
            <w:r>
              <w:rPr>
                <w:i/>
                <w:sz w:val="20"/>
                <w:szCs w:val="20"/>
              </w:rPr>
              <w:t>Enter the room and play the game</w:t>
            </w:r>
          </w:p>
        </w:tc>
      </w:tr>
      <w:tr w:rsidR="001C7B1E" w14:paraId="5BC1F2C1" w14:textId="77777777" w:rsidTr="001D7594">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0033264F" w14:textId="77777777" w:rsidR="001C7B1E" w:rsidRDefault="001C7B1E" w:rsidP="001D7594">
            <w:pPr>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455151F5" w14:textId="77777777" w:rsidR="001C7B1E" w:rsidRDefault="001C7B1E" w:rsidP="001D7594">
            <w:pPr>
              <w:rPr>
                <w:i/>
                <w:sz w:val="20"/>
              </w:rPr>
            </w:pPr>
            <w:r>
              <w:rPr>
                <w:i/>
                <w:sz w:val="20"/>
              </w:rPr>
              <w:t>3</w:t>
            </w:r>
          </w:p>
        </w:tc>
      </w:tr>
      <w:tr w:rsidR="001C7B1E" w14:paraId="5500FDD1" w14:textId="77777777" w:rsidTr="001D7594">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3A8ABAAB" w14:textId="77777777" w:rsidR="001C7B1E" w:rsidRDefault="001C7B1E" w:rsidP="001D7594">
            <w:pPr>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772802D1" w14:textId="77777777" w:rsidR="001C7B1E" w:rsidRDefault="001C7B1E" w:rsidP="001D7594">
            <w:pPr>
              <w:rPr>
                <w:sz w:val="20"/>
              </w:rPr>
            </w:pPr>
            <w:r>
              <w:rPr>
                <w:i/>
                <w:sz w:val="20"/>
                <w:szCs w:val="20"/>
              </w:rPr>
              <w:t>Having some BP r code</w:t>
            </w:r>
          </w:p>
        </w:tc>
      </w:tr>
      <w:tr w:rsidR="001C7B1E" w14:paraId="44B16EAB" w14:textId="77777777" w:rsidTr="001D7594">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2216185D" w14:textId="77777777" w:rsidR="001C7B1E" w:rsidRDefault="001C7B1E" w:rsidP="001D7594">
            <w:pPr>
              <w:rPr>
                <w:b/>
                <w:sz w:val="20"/>
              </w:rPr>
            </w:pPr>
            <w:r>
              <w:rPr>
                <w:b/>
                <w:sz w:val="22"/>
              </w:rPr>
              <w:t>Scenarios</w:t>
            </w:r>
          </w:p>
        </w:tc>
      </w:tr>
      <w:tr w:rsidR="001C7B1E" w14:paraId="1771A9F8" w14:textId="77777777" w:rsidTr="001D7594">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65EF6984" w14:textId="77777777" w:rsidR="001C7B1E" w:rsidRDefault="001C7B1E" w:rsidP="001D7594">
            <w:pPr>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2CAFCD2A" w14:textId="77777777" w:rsidR="001C7B1E" w:rsidRDefault="001C7B1E" w:rsidP="001D7594">
            <w:pPr>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6F5E806C" w14:textId="77777777" w:rsidR="001C7B1E" w:rsidRDefault="001C7B1E" w:rsidP="001D7594">
            <w:pPr>
              <w:rPr>
                <w:b/>
                <w:sz w:val="20"/>
              </w:rPr>
            </w:pPr>
            <w:r>
              <w:rPr>
                <w:b/>
                <w:sz w:val="20"/>
              </w:rPr>
              <w:t>Software Reaction</w:t>
            </w:r>
          </w:p>
        </w:tc>
      </w:tr>
      <w:tr w:rsidR="001C7B1E" w14:paraId="4A7B8F58" w14:textId="77777777" w:rsidTr="001D7594">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7E9256F2" w14:textId="77777777" w:rsidR="001C7B1E" w:rsidRDefault="001C7B1E" w:rsidP="001D7594">
            <w:pPr>
              <w:rPr>
                <w:b/>
                <w:sz w:val="20"/>
              </w:rPr>
            </w:pPr>
            <w:r>
              <w:rPr>
                <w:b/>
                <w:sz w:val="20"/>
              </w:rPr>
              <w:t>1.</w:t>
            </w:r>
            <w:del w:id="114" w:author="Maryum Xedi" w:date="2002-04-03T20:08:00Z">
              <w:r>
                <w:rPr>
                  <w:b/>
                  <w:sz w:val="20"/>
                </w:rPr>
                <w:delText>1</w:delText>
              </w:r>
            </w:del>
          </w:p>
        </w:tc>
        <w:tc>
          <w:tcPr>
            <w:tcW w:w="3210" w:type="dxa"/>
            <w:gridSpan w:val="3"/>
            <w:tcBorders>
              <w:top w:val="single" w:sz="4" w:space="0" w:color="auto"/>
              <w:left w:val="single" w:sz="4" w:space="0" w:color="auto"/>
              <w:bottom w:val="single" w:sz="4" w:space="0" w:color="auto"/>
              <w:right w:val="single" w:sz="4" w:space="0" w:color="auto"/>
            </w:tcBorders>
            <w:hideMark/>
          </w:tcPr>
          <w:p w14:paraId="4F1E8989" w14:textId="77777777" w:rsidR="001C7B1E" w:rsidRDefault="001C7B1E" w:rsidP="001D7594">
            <w:pPr>
              <w:rPr>
                <w:i/>
                <w:sz w:val="20"/>
              </w:rPr>
            </w:pPr>
            <w:r>
              <w:rPr>
                <w:i/>
                <w:sz w:val="20"/>
                <w:szCs w:val="20"/>
              </w:rPr>
              <w:t>It will create a room r you code to enter in the room</w:t>
            </w:r>
          </w:p>
        </w:tc>
        <w:tc>
          <w:tcPr>
            <w:tcW w:w="3945" w:type="dxa"/>
            <w:tcBorders>
              <w:top w:val="single" w:sz="4" w:space="0" w:color="auto"/>
              <w:left w:val="single" w:sz="4" w:space="0" w:color="auto"/>
              <w:bottom w:val="single" w:sz="4" w:space="0" w:color="auto"/>
              <w:right w:val="single" w:sz="4" w:space="0" w:color="auto"/>
            </w:tcBorders>
            <w:hideMark/>
          </w:tcPr>
          <w:p w14:paraId="618F1DEA" w14:textId="77777777" w:rsidR="001C7B1E" w:rsidRDefault="001C7B1E" w:rsidP="001D7594">
            <w:pPr>
              <w:rPr>
                <w:i/>
                <w:sz w:val="20"/>
              </w:rPr>
            </w:pPr>
            <w:r>
              <w:rPr>
                <w:i/>
                <w:sz w:val="20"/>
                <w:szCs w:val="20"/>
              </w:rPr>
              <w:t>It will join room</w:t>
            </w:r>
          </w:p>
        </w:tc>
      </w:tr>
      <w:tr w:rsidR="001C7B1E" w14:paraId="5AEEFDBE" w14:textId="77777777" w:rsidTr="001D7594">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01370E0C" w14:textId="77777777" w:rsidR="001C7B1E" w:rsidRDefault="001C7B1E" w:rsidP="001D7594">
            <w:pPr>
              <w:rPr>
                <w:b/>
                <w:sz w:val="20"/>
              </w:rPr>
            </w:pPr>
            <w:r>
              <w:rPr>
                <w:b/>
                <w:sz w:val="20"/>
              </w:rPr>
              <w:t>2.</w:t>
            </w:r>
            <w:del w:id="115" w:author="Maryum Xedi" w:date="2002-04-03T20:08:00Z">
              <w:r>
                <w:rPr>
                  <w:b/>
                  <w:sz w:val="20"/>
                </w:rPr>
                <w:delText>2</w:delText>
              </w:r>
            </w:del>
          </w:p>
        </w:tc>
        <w:tc>
          <w:tcPr>
            <w:tcW w:w="3210" w:type="dxa"/>
            <w:gridSpan w:val="3"/>
            <w:tcBorders>
              <w:top w:val="single" w:sz="4" w:space="0" w:color="auto"/>
              <w:left w:val="single" w:sz="4" w:space="0" w:color="auto"/>
              <w:bottom w:val="single" w:sz="4" w:space="0" w:color="auto"/>
              <w:right w:val="single" w:sz="4" w:space="0" w:color="auto"/>
            </w:tcBorders>
          </w:tcPr>
          <w:p w14:paraId="38228520"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1F5A0142" w14:textId="77777777" w:rsidR="001C7B1E" w:rsidRDefault="001C7B1E" w:rsidP="001D7594">
            <w:pPr>
              <w:rPr>
                <w:sz w:val="20"/>
              </w:rPr>
            </w:pPr>
          </w:p>
        </w:tc>
      </w:tr>
      <w:tr w:rsidR="001C7B1E" w14:paraId="602CDF28"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D8947C7" w14:textId="77777777" w:rsidR="001C7B1E" w:rsidRDefault="001C7B1E" w:rsidP="001D7594">
            <w:pPr>
              <w:rPr>
                <w:b/>
                <w:sz w:val="20"/>
              </w:rPr>
            </w:pPr>
            <w:del w:id="116" w:author="Maryum Xedi" w:date="2002-04-03T20:08:00Z">
              <w:r>
                <w:rPr>
                  <w:b/>
                  <w:sz w:val="20"/>
                </w:rPr>
                <w:delText>n</w:delText>
              </w:r>
            </w:del>
          </w:p>
        </w:tc>
        <w:tc>
          <w:tcPr>
            <w:tcW w:w="3210" w:type="dxa"/>
            <w:gridSpan w:val="3"/>
            <w:tcBorders>
              <w:top w:val="single" w:sz="4" w:space="0" w:color="auto"/>
              <w:left w:val="single" w:sz="4" w:space="0" w:color="auto"/>
              <w:bottom w:val="single" w:sz="4" w:space="0" w:color="auto"/>
              <w:right w:val="single" w:sz="4" w:space="0" w:color="auto"/>
            </w:tcBorders>
          </w:tcPr>
          <w:p w14:paraId="36936A65"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50657B02" w14:textId="77777777" w:rsidR="001C7B1E" w:rsidRDefault="001C7B1E" w:rsidP="001D7594">
            <w:pPr>
              <w:rPr>
                <w:sz w:val="20"/>
              </w:rPr>
            </w:pPr>
          </w:p>
        </w:tc>
      </w:tr>
      <w:tr w:rsidR="001C7B1E" w14:paraId="42183ABA" w14:textId="77777777" w:rsidTr="001D7594">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3479DCCC" w14:textId="77777777" w:rsidR="001C7B1E" w:rsidRDefault="001C7B1E" w:rsidP="001D7594">
            <w:pPr>
              <w:rPr>
                <w:b/>
                <w:sz w:val="20"/>
              </w:rPr>
            </w:pPr>
            <w:r>
              <w:rPr>
                <w:b/>
                <w:sz w:val="20"/>
              </w:rPr>
              <w:t xml:space="preserve">Alternate Scenarios: </w:t>
            </w:r>
            <w:r>
              <w:rPr>
                <w:i/>
                <w:sz w:val="20"/>
              </w:rPr>
              <w:t>Write additional, optional, branching or iterative steps. Refer to specific action number to ensure understandability.</w:t>
            </w:r>
          </w:p>
        </w:tc>
      </w:tr>
      <w:tr w:rsidR="001C7B1E" w14:paraId="1CDBE776" w14:textId="77777777" w:rsidTr="001D7594">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3691C963" w14:textId="77777777" w:rsidR="001C7B1E" w:rsidRDefault="001C7B1E" w:rsidP="001D7594">
            <w:pPr>
              <w:rPr>
                <w:b/>
                <w:bCs/>
                <w:iCs/>
                <w:sz w:val="20"/>
              </w:rPr>
            </w:pPr>
            <w:r>
              <w:rPr>
                <w:b/>
                <w:bCs/>
                <w:iCs/>
                <w:sz w:val="20"/>
              </w:rPr>
              <w:t>1a:</w:t>
            </w:r>
          </w:p>
          <w:p w14:paraId="11E7B050" w14:textId="77777777" w:rsidR="001C7B1E" w:rsidRDefault="001C7B1E" w:rsidP="001D7594">
            <w:pPr>
              <w:rPr>
                <w:b/>
                <w:bCs/>
                <w:iCs/>
                <w:sz w:val="20"/>
              </w:rPr>
            </w:pPr>
          </w:p>
          <w:p w14:paraId="00639C46" w14:textId="77777777" w:rsidR="001C7B1E" w:rsidRDefault="001C7B1E" w:rsidP="001D7594">
            <w:pPr>
              <w:rPr>
                <w:b/>
                <w:bCs/>
                <w:iCs/>
                <w:sz w:val="20"/>
              </w:rPr>
            </w:pPr>
            <w:r>
              <w:rPr>
                <w:b/>
                <w:bCs/>
                <w:iCs/>
                <w:sz w:val="20"/>
              </w:rPr>
              <w:t>2a:</w:t>
            </w:r>
          </w:p>
          <w:p w14:paraId="086EC72E" w14:textId="77777777" w:rsidR="001C7B1E" w:rsidRDefault="001C7B1E" w:rsidP="001D7594">
            <w:pPr>
              <w:rPr>
                <w:b/>
                <w:bCs/>
                <w:iCs/>
                <w:sz w:val="20"/>
              </w:rPr>
            </w:pPr>
          </w:p>
        </w:tc>
      </w:tr>
      <w:tr w:rsidR="001C7B1E" w14:paraId="55D97C86" w14:textId="77777777" w:rsidTr="001D7594">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3B4B611E" w14:textId="77777777" w:rsidR="001C7B1E" w:rsidRPr="006B3A05" w:rsidRDefault="001C7B1E" w:rsidP="001D7594">
            <w:pPr>
              <w:rPr>
                <w:bCs/>
                <w:i/>
                <w:iCs/>
                <w:sz w:val="20"/>
                <w:szCs w:val="20"/>
              </w:rPr>
            </w:pPr>
            <w:r>
              <w:rPr>
                <w:b/>
                <w:sz w:val="22"/>
              </w:rPr>
              <w:t xml:space="preserve">Post Conditions                                 </w:t>
            </w:r>
            <w:r>
              <w:rPr>
                <w:bCs/>
                <w:i/>
                <w:iCs/>
                <w:sz w:val="20"/>
                <w:szCs w:val="20"/>
              </w:rPr>
              <w:t>None</w:t>
            </w:r>
          </w:p>
        </w:tc>
      </w:tr>
      <w:tr w:rsidR="001C7B1E" w14:paraId="68839901"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38B00E4" w14:textId="77777777" w:rsidR="001C7B1E" w:rsidRDefault="001C7B1E" w:rsidP="001D7594">
            <w:pPr>
              <w:rPr>
                <w:b/>
                <w:sz w:val="20"/>
              </w:rPr>
            </w:pPr>
            <w:ins w:id="117" w:author="Maryum Xedi" w:date="2002-04-03T20:08:00Z">
              <w:r>
                <w:rPr>
                  <w:b/>
                  <w:sz w:val="20"/>
                </w:rPr>
                <w:t>S</w:t>
              </w:r>
            </w:ins>
            <w:del w:id="118" w:author="Maryum Xedi" w:date="2002-04-03T20:08:00Z">
              <w:r>
                <w:rPr>
                  <w:b/>
                  <w:sz w:val="20"/>
                </w:rPr>
                <w:delText>S</w:delText>
              </w:r>
            </w:del>
            <w:r>
              <w:rPr>
                <w:b/>
                <w:sz w:val="20"/>
              </w:rPr>
              <w:t>tep#</w:t>
            </w:r>
          </w:p>
        </w:tc>
        <w:tc>
          <w:tcPr>
            <w:tcW w:w="7155" w:type="dxa"/>
            <w:gridSpan w:val="4"/>
            <w:tcBorders>
              <w:top w:val="single" w:sz="4" w:space="0" w:color="auto"/>
              <w:left w:val="single" w:sz="4" w:space="0" w:color="auto"/>
              <w:bottom w:val="single" w:sz="4" w:space="0" w:color="auto"/>
              <w:right w:val="single" w:sz="4" w:space="0" w:color="auto"/>
            </w:tcBorders>
            <w:hideMark/>
          </w:tcPr>
          <w:p w14:paraId="56ADE6FF" w14:textId="77777777" w:rsidR="001C7B1E" w:rsidRDefault="001C7B1E" w:rsidP="001D7594">
            <w:pPr>
              <w:rPr>
                <w:b/>
                <w:sz w:val="20"/>
              </w:rPr>
            </w:pPr>
            <w:r>
              <w:rPr>
                <w:b/>
                <w:sz w:val="20"/>
              </w:rPr>
              <w:t>Description</w:t>
            </w:r>
          </w:p>
        </w:tc>
      </w:tr>
      <w:tr w:rsidR="001C7B1E" w14:paraId="1A59C52F"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B91A96F" w14:textId="77777777" w:rsidR="001C7B1E" w:rsidRDefault="001C7B1E" w:rsidP="001D7594">
            <w:pPr>
              <w:rPr>
                <w:b/>
                <w:sz w:val="20"/>
              </w:rPr>
            </w:pPr>
            <w:del w:id="119" w:author="Maryum Xedi" w:date="2002-04-03T20:08:00Z">
              <w:r>
                <w:rPr>
                  <w:b/>
                  <w:sz w:val="20"/>
                </w:rPr>
                <w:delText>1</w:delText>
              </w:r>
            </w:del>
          </w:p>
        </w:tc>
        <w:tc>
          <w:tcPr>
            <w:tcW w:w="7155" w:type="dxa"/>
            <w:gridSpan w:val="4"/>
            <w:tcBorders>
              <w:top w:val="single" w:sz="4" w:space="0" w:color="auto"/>
              <w:left w:val="single" w:sz="4" w:space="0" w:color="auto"/>
              <w:bottom w:val="single" w:sz="4" w:space="0" w:color="auto"/>
              <w:right w:val="single" w:sz="4" w:space="0" w:color="auto"/>
            </w:tcBorders>
            <w:hideMark/>
          </w:tcPr>
          <w:p w14:paraId="3E1DDAA5" w14:textId="77777777" w:rsidR="001C7B1E" w:rsidRDefault="001C7B1E" w:rsidP="001D7594">
            <w:pPr>
              <w:rPr>
                <w:i/>
                <w:sz w:val="20"/>
              </w:rPr>
            </w:pPr>
            <w:r>
              <w:rPr>
                <w:i/>
                <w:sz w:val="20"/>
                <w:szCs w:val="20"/>
              </w:rPr>
              <w:t>The Player first checks that any player is active in the room for the game, then joins the room to play the game.</w:t>
            </w:r>
          </w:p>
        </w:tc>
      </w:tr>
      <w:tr w:rsidR="001C7B1E" w14:paraId="45E7D6E3"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00EE5C5E" w14:textId="77777777" w:rsidR="001C7B1E" w:rsidRDefault="001C7B1E" w:rsidP="001D7594">
            <w:pPr>
              <w:rPr>
                <w:b/>
                <w:sz w:val="20"/>
              </w:rPr>
            </w:pPr>
            <w:del w:id="120" w:author="Maryum Xedi" w:date="2002-04-03T20:08:00Z">
              <w:r>
                <w:rPr>
                  <w:b/>
                  <w:sz w:val="20"/>
                </w:rPr>
                <w:delText>2</w:delText>
              </w:r>
            </w:del>
          </w:p>
        </w:tc>
        <w:tc>
          <w:tcPr>
            <w:tcW w:w="7155" w:type="dxa"/>
            <w:gridSpan w:val="4"/>
            <w:tcBorders>
              <w:top w:val="single" w:sz="4" w:space="0" w:color="auto"/>
              <w:left w:val="single" w:sz="4" w:space="0" w:color="auto"/>
              <w:bottom w:val="single" w:sz="4" w:space="0" w:color="auto"/>
              <w:right w:val="single" w:sz="4" w:space="0" w:color="auto"/>
            </w:tcBorders>
          </w:tcPr>
          <w:p w14:paraId="535A2FC7" w14:textId="77777777" w:rsidR="001C7B1E" w:rsidRDefault="001C7B1E" w:rsidP="001D7594">
            <w:pPr>
              <w:rPr>
                <w:b/>
                <w:sz w:val="20"/>
              </w:rPr>
            </w:pPr>
          </w:p>
        </w:tc>
      </w:tr>
      <w:tr w:rsidR="001C7B1E" w14:paraId="5FA120D0"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A2B8F7D" w14:textId="77777777" w:rsidR="001C7B1E" w:rsidRDefault="001C7B1E" w:rsidP="001D7594">
            <w:pPr>
              <w:rPr>
                <w:b/>
                <w:sz w:val="20"/>
              </w:rPr>
            </w:pPr>
            <w:del w:id="121" w:author="Maryum Xedi" w:date="2002-04-03T20:08:00Z">
              <w:r>
                <w:rPr>
                  <w:b/>
                  <w:sz w:val="20"/>
                </w:rPr>
                <w:delText>n</w:delText>
              </w:r>
            </w:del>
            <w:r>
              <w:rPr>
                <w:b/>
                <w:sz w:val="20"/>
              </w:rPr>
              <w:t xml:space="preserve"> </w:t>
            </w:r>
          </w:p>
        </w:tc>
        <w:tc>
          <w:tcPr>
            <w:tcW w:w="7155" w:type="dxa"/>
            <w:gridSpan w:val="4"/>
            <w:tcBorders>
              <w:top w:val="single" w:sz="4" w:space="0" w:color="auto"/>
              <w:left w:val="single" w:sz="4" w:space="0" w:color="auto"/>
              <w:bottom w:val="single" w:sz="4" w:space="0" w:color="auto"/>
              <w:right w:val="single" w:sz="4" w:space="0" w:color="auto"/>
            </w:tcBorders>
          </w:tcPr>
          <w:p w14:paraId="242CA420" w14:textId="77777777" w:rsidR="001C7B1E" w:rsidRDefault="001C7B1E" w:rsidP="001D7594">
            <w:pPr>
              <w:rPr>
                <w:b/>
                <w:sz w:val="20"/>
              </w:rPr>
            </w:pPr>
          </w:p>
        </w:tc>
      </w:tr>
      <w:tr w:rsidR="001C7B1E" w14:paraId="5D3A4036"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4374A673" w14:textId="77777777" w:rsidR="001C7B1E" w:rsidRDefault="001C7B1E" w:rsidP="001D7594">
            <w:pPr>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6D227047" w14:textId="77777777" w:rsidR="001C7B1E" w:rsidRDefault="001C7B1E" w:rsidP="001D7594">
            <w:pPr>
              <w:rPr>
                <w:i/>
                <w:sz w:val="20"/>
              </w:rPr>
            </w:pPr>
            <w:r>
              <w:rPr>
                <w:i/>
                <w:sz w:val="20"/>
              </w:rPr>
              <w:t>&lt;Related use cases, which use or are used by this use case&gt;</w:t>
            </w:r>
          </w:p>
        </w:tc>
      </w:tr>
      <w:tr w:rsidR="001C7B1E" w14:paraId="70B0CBF0"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1EBE5187" w14:textId="77777777" w:rsidR="001C7B1E" w:rsidRDefault="001C7B1E" w:rsidP="001D7594">
            <w:pPr>
              <w:rPr>
                <w:b/>
                <w:sz w:val="20"/>
              </w:rPr>
            </w:pPr>
            <w:r>
              <w:rPr>
                <w:b/>
                <w:sz w:val="20"/>
              </w:rPr>
              <w:lastRenderedPageBreak/>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064A6FD4" w14:textId="77777777" w:rsidR="001C7B1E" w:rsidRDefault="001C7B1E" w:rsidP="001D7594">
            <w:pPr>
              <w:rPr>
                <w:i/>
                <w:sz w:val="20"/>
              </w:rPr>
            </w:pPr>
            <w:r>
              <w:rPr>
                <w:i/>
                <w:sz w:val="20"/>
              </w:rPr>
              <w:t>User will be redirected to main menu</w:t>
            </w:r>
          </w:p>
        </w:tc>
      </w:tr>
      <w:tr w:rsidR="001C7B1E" w14:paraId="06827218" w14:textId="77777777" w:rsidTr="001D7594">
        <w:trPr>
          <w:cantSplit/>
          <w:trHeight w:val="315"/>
          <w:ins w:id="122"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498CB1AB" w14:textId="77777777" w:rsidR="001C7B1E" w:rsidRDefault="001C7B1E" w:rsidP="001D7594">
            <w:pPr>
              <w:rPr>
                <w:ins w:id="123" w:author="Maryum Xedi" w:date="2002-04-03T20:08:00Z"/>
                <w:sz w:val="20"/>
              </w:rPr>
            </w:pPr>
            <w:ins w:id="124" w:author="Maryum Xedi" w:date="2002-04-03T20:08:00Z">
              <w:r>
                <w:rPr>
                  <w:b/>
                  <w:sz w:val="20"/>
                </w:rPr>
                <w:t>Concurrency and Response</w:t>
              </w:r>
            </w:ins>
            <w:ins w:id="125" w:author="Maryum Xedi" w:date="2002-04-03T20:09:00Z">
              <w:r>
                <w:rPr>
                  <w:b/>
                  <w:sz w:val="20"/>
                </w:rPr>
                <w:br/>
              </w:r>
              <w:r>
                <w:rPr>
                  <w:i/>
                  <w:sz w:val="20"/>
                </w:rPr>
                <w:t xml:space="preserve">Give an estimate of the following </w:t>
              </w:r>
            </w:ins>
          </w:p>
          <w:p w14:paraId="3588D426" w14:textId="77777777" w:rsidR="001C7B1E" w:rsidRPr="005C7DAC" w:rsidRDefault="001C7B1E" w:rsidP="001D7594">
            <w:pPr>
              <w:numPr>
                <w:ilvl w:val="0"/>
                <w:numId w:val="4"/>
              </w:numPr>
              <w:rPr>
                <w:ins w:id="126" w:author="Maryum Xedi" w:date="2002-04-03T20:10:00Z"/>
                <w:i/>
                <w:sz w:val="20"/>
              </w:rPr>
            </w:pPr>
            <w:r>
              <w:rPr>
                <w:i/>
                <w:sz w:val="20"/>
              </w:rPr>
              <w:t>One/many users will use the game at a time</w:t>
            </w:r>
          </w:p>
          <w:p w14:paraId="5D3F8647" w14:textId="77777777" w:rsidR="001C7B1E" w:rsidRDefault="001C7B1E" w:rsidP="001D7594">
            <w:pPr>
              <w:rPr>
                <w:ins w:id="127" w:author="Maryum Xedi" w:date="2002-04-03T20:10:00Z"/>
                <w:i/>
                <w:sz w:val="20"/>
              </w:rPr>
            </w:pPr>
          </w:p>
          <w:p w14:paraId="690F2EC7" w14:textId="77777777" w:rsidR="001C7B1E" w:rsidRDefault="001C7B1E" w:rsidP="001D7594">
            <w:pPr>
              <w:rPr>
                <w:ins w:id="128" w:author="Maryum Xedi" w:date="2002-04-03T20:08:00Z"/>
                <w:i/>
                <w:sz w:val="20"/>
              </w:rPr>
            </w:pPr>
          </w:p>
        </w:tc>
      </w:tr>
    </w:tbl>
    <w:p w14:paraId="555FC87A" w14:textId="77777777" w:rsidR="001C7B1E" w:rsidRPr="0043229B" w:rsidRDefault="001C7B1E" w:rsidP="001C7B1E">
      <w:pPr>
        <w:pBdr>
          <w:top w:val="nil"/>
          <w:left w:val="nil"/>
          <w:bottom w:val="nil"/>
          <w:right w:val="nil"/>
          <w:between w:val="nil"/>
        </w:pBdr>
        <w:jc w:val="both"/>
      </w:pPr>
    </w:p>
    <w:p w14:paraId="569ACE48" w14:textId="77777777" w:rsidR="001C7B1E" w:rsidRDefault="001C7B1E" w:rsidP="001C7B1E">
      <w:pPr>
        <w:pBdr>
          <w:top w:val="nil"/>
          <w:left w:val="nil"/>
          <w:bottom w:val="nil"/>
          <w:right w:val="nil"/>
          <w:between w:val="nil"/>
        </w:pBdr>
        <w:jc w:val="both"/>
        <w:rPr>
          <w:i/>
          <w:color w:val="000000"/>
          <w:sz w:val="20"/>
          <w:szCs w:val="20"/>
        </w:rPr>
      </w:pPr>
    </w:p>
    <w:p w14:paraId="0BE87175" w14:textId="77777777" w:rsidR="001C7B1E" w:rsidRDefault="001C7B1E" w:rsidP="001C7B1E">
      <w:pPr>
        <w:pBdr>
          <w:top w:val="nil"/>
          <w:left w:val="nil"/>
          <w:bottom w:val="nil"/>
          <w:right w:val="nil"/>
          <w:between w:val="nil"/>
        </w:pBdr>
        <w:jc w:val="both"/>
        <w:rPr>
          <w:i/>
          <w:color w:val="000000"/>
          <w:sz w:val="20"/>
          <w:szCs w:val="20"/>
        </w:rPr>
      </w:pPr>
    </w:p>
    <w:p w14:paraId="6F554C0D" w14:textId="77777777" w:rsidR="001C7B1E" w:rsidRDefault="001C7B1E" w:rsidP="001C7B1E">
      <w:pPr>
        <w:pBdr>
          <w:top w:val="nil"/>
          <w:left w:val="nil"/>
          <w:bottom w:val="nil"/>
          <w:right w:val="nil"/>
          <w:between w:val="nil"/>
        </w:pBdr>
        <w:jc w:val="both"/>
        <w:rPr>
          <w:i/>
          <w:color w:val="000000"/>
          <w:sz w:val="20"/>
          <w:szCs w:val="20"/>
        </w:rPr>
      </w:pPr>
    </w:p>
    <w:p w14:paraId="3653718E" w14:textId="77777777" w:rsidR="001C7B1E" w:rsidRDefault="001C7B1E" w:rsidP="001C7B1E">
      <w:pPr>
        <w:pBdr>
          <w:top w:val="nil"/>
          <w:left w:val="nil"/>
          <w:bottom w:val="nil"/>
          <w:right w:val="nil"/>
          <w:between w:val="nil"/>
        </w:pBdr>
        <w:jc w:val="both"/>
        <w:rPr>
          <w:i/>
          <w:color w:val="000000"/>
          <w:sz w:val="20"/>
          <w:szCs w:val="20"/>
        </w:rPr>
      </w:pPr>
    </w:p>
    <w:p w14:paraId="3A381E8A" w14:textId="77777777" w:rsidR="001C7B1E" w:rsidRDefault="001C7B1E" w:rsidP="001C7B1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1C7B1E" w14:paraId="783AC8A2"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15F878B1" w14:textId="77777777" w:rsidR="001C7B1E" w:rsidRDefault="001C7B1E" w:rsidP="001D7594">
            <w:pPr>
              <w:jc w:val="center"/>
              <w:rPr>
                <w:b/>
                <w:sz w:val="28"/>
              </w:rPr>
            </w:pPr>
            <w:r>
              <w:rPr>
                <w:b/>
                <w:sz w:val="28"/>
              </w:rPr>
              <w:t>&lt;Use case Id: Game Start&gt;</w:t>
            </w:r>
          </w:p>
        </w:tc>
      </w:tr>
      <w:tr w:rsidR="001C7B1E" w14:paraId="01CDB677"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022FE0BF" w14:textId="77777777" w:rsidR="001C7B1E" w:rsidRDefault="001C7B1E" w:rsidP="001D7594">
            <w:pPr>
              <w:rPr>
                <w:i/>
                <w:sz w:val="20"/>
              </w:rPr>
            </w:pPr>
            <w:r>
              <w:rPr>
                <w:b/>
                <w:sz w:val="20"/>
              </w:rPr>
              <w:t>Actors:</w:t>
            </w:r>
            <w:r>
              <w:rPr>
                <w:b/>
                <w:sz w:val="20"/>
              </w:rPr>
              <w:tab/>
            </w:r>
            <w:r>
              <w:rPr>
                <w:sz w:val="20"/>
              </w:rPr>
              <w:t xml:space="preserve">                                    </w:t>
            </w:r>
            <w:r>
              <w:rPr>
                <w:i/>
                <w:sz w:val="20"/>
              </w:rPr>
              <w:t>user</w:t>
            </w:r>
          </w:p>
        </w:tc>
      </w:tr>
      <w:tr w:rsidR="001C7B1E" w14:paraId="0E7A1726"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4BDD93C0" w14:textId="77777777" w:rsidR="001C7B1E" w:rsidRDefault="001C7B1E" w:rsidP="001D7594">
            <w:pPr>
              <w:rPr>
                <w:sz w:val="20"/>
              </w:rPr>
            </w:pPr>
            <w:r>
              <w:rPr>
                <w:b/>
                <w:sz w:val="20"/>
              </w:rPr>
              <w:t>Feature:</w:t>
            </w:r>
            <w:r>
              <w:t xml:space="preserve">   </w:t>
            </w:r>
            <w:r w:rsidRPr="00260F4F">
              <w:rPr>
                <w:i/>
                <w:iCs/>
                <w:sz w:val="20"/>
                <w:szCs w:val="20"/>
              </w:rPr>
              <w:t>The Game Will start according to their button they press</w:t>
            </w:r>
            <w:r>
              <w:t xml:space="preserve">                </w:t>
            </w:r>
          </w:p>
        </w:tc>
      </w:tr>
      <w:tr w:rsidR="001C7B1E" w14:paraId="5229987E" w14:textId="77777777" w:rsidTr="001D7594">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7CD6B5F0" w14:textId="77777777" w:rsidR="001C7B1E" w:rsidRDefault="001C7B1E" w:rsidP="001D7594">
            <w:pPr>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540EADAD" w14:textId="77777777" w:rsidR="001C7B1E" w:rsidRDefault="001C7B1E" w:rsidP="001D7594">
            <w:pPr>
              <w:rPr>
                <w:i/>
                <w:sz w:val="20"/>
              </w:rPr>
            </w:pPr>
            <w:r>
              <w:rPr>
                <w:i/>
                <w:sz w:val="20"/>
              </w:rPr>
              <w:t>4</w:t>
            </w:r>
          </w:p>
        </w:tc>
      </w:tr>
      <w:tr w:rsidR="001C7B1E" w14:paraId="1730C693" w14:textId="77777777" w:rsidTr="001D7594">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20CC0107" w14:textId="77777777" w:rsidR="001C7B1E" w:rsidRDefault="001C7B1E" w:rsidP="001D7594">
            <w:pPr>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4D50288F" w14:textId="77777777" w:rsidR="001C7B1E" w:rsidRDefault="001C7B1E" w:rsidP="001D7594">
            <w:pPr>
              <w:rPr>
                <w:sz w:val="20"/>
              </w:rPr>
            </w:pPr>
            <w:r>
              <w:rPr>
                <w:i/>
                <w:sz w:val="20"/>
                <w:szCs w:val="20"/>
              </w:rPr>
              <w:t>Select the vehicle</w:t>
            </w:r>
          </w:p>
        </w:tc>
      </w:tr>
      <w:tr w:rsidR="001C7B1E" w14:paraId="1270F3ED" w14:textId="77777777" w:rsidTr="001D7594">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453EB9F6" w14:textId="77777777" w:rsidR="001C7B1E" w:rsidRDefault="001C7B1E" w:rsidP="001D7594">
            <w:pPr>
              <w:rPr>
                <w:b/>
                <w:sz w:val="20"/>
              </w:rPr>
            </w:pPr>
            <w:r>
              <w:rPr>
                <w:b/>
                <w:sz w:val="22"/>
              </w:rPr>
              <w:t>Scenarios</w:t>
            </w:r>
          </w:p>
        </w:tc>
      </w:tr>
      <w:tr w:rsidR="001C7B1E" w14:paraId="61651FF9" w14:textId="77777777" w:rsidTr="001D7594">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124A919C" w14:textId="77777777" w:rsidR="001C7B1E" w:rsidRDefault="001C7B1E" w:rsidP="001D7594">
            <w:pPr>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51C0BE3A" w14:textId="77777777" w:rsidR="001C7B1E" w:rsidRDefault="001C7B1E" w:rsidP="001D7594">
            <w:pPr>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6A4E8585" w14:textId="77777777" w:rsidR="001C7B1E" w:rsidRDefault="001C7B1E" w:rsidP="001D7594">
            <w:pPr>
              <w:rPr>
                <w:b/>
                <w:sz w:val="20"/>
              </w:rPr>
            </w:pPr>
            <w:r>
              <w:rPr>
                <w:b/>
                <w:sz w:val="20"/>
              </w:rPr>
              <w:t>Software Reaction</w:t>
            </w:r>
          </w:p>
        </w:tc>
      </w:tr>
      <w:tr w:rsidR="001C7B1E" w14:paraId="25297EEF" w14:textId="77777777" w:rsidTr="001D7594">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7F88796E" w14:textId="77777777" w:rsidR="001C7B1E" w:rsidRDefault="001C7B1E" w:rsidP="001D7594">
            <w:pPr>
              <w:rPr>
                <w:b/>
                <w:sz w:val="20"/>
              </w:rPr>
            </w:pPr>
            <w:r>
              <w:rPr>
                <w:b/>
                <w:sz w:val="20"/>
              </w:rPr>
              <w:t>1.</w:t>
            </w:r>
            <w:del w:id="129" w:author="Maryum Xedi" w:date="2002-04-03T20:08:00Z">
              <w:r>
                <w:rPr>
                  <w:b/>
                  <w:sz w:val="20"/>
                </w:rPr>
                <w:delText>1</w:delText>
              </w:r>
            </w:del>
          </w:p>
        </w:tc>
        <w:tc>
          <w:tcPr>
            <w:tcW w:w="3210" w:type="dxa"/>
            <w:gridSpan w:val="3"/>
            <w:tcBorders>
              <w:top w:val="single" w:sz="4" w:space="0" w:color="auto"/>
              <w:left w:val="single" w:sz="4" w:space="0" w:color="auto"/>
              <w:bottom w:val="single" w:sz="4" w:space="0" w:color="auto"/>
              <w:right w:val="single" w:sz="4" w:space="0" w:color="auto"/>
            </w:tcBorders>
            <w:hideMark/>
          </w:tcPr>
          <w:p w14:paraId="31A77955" w14:textId="77777777" w:rsidR="001C7B1E" w:rsidRDefault="001C7B1E" w:rsidP="001D7594">
            <w:pPr>
              <w:rPr>
                <w:i/>
                <w:sz w:val="20"/>
              </w:rPr>
            </w:pPr>
            <w:r>
              <w:rPr>
                <w:i/>
                <w:sz w:val="20"/>
                <w:szCs w:val="20"/>
              </w:rPr>
              <w:t>Click on the start button</w:t>
            </w:r>
          </w:p>
        </w:tc>
        <w:tc>
          <w:tcPr>
            <w:tcW w:w="3945" w:type="dxa"/>
            <w:tcBorders>
              <w:top w:val="single" w:sz="4" w:space="0" w:color="auto"/>
              <w:left w:val="single" w:sz="4" w:space="0" w:color="auto"/>
              <w:bottom w:val="single" w:sz="4" w:space="0" w:color="auto"/>
              <w:right w:val="single" w:sz="4" w:space="0" w:color="auto"/>
            </w:tcBorders>
            <w:hideMark/>
          </w:tcPr>
          <w:p w14:paraId="00E67BD6" w14:textId="77777777" w:rsidR="001C7B1E" w:rsidRDefault="001C7B1E" w:rsidP="001D7594">
            <w:pPr>
              <w:rPr>
                <w:i/>
                <w:sz w:val="20"/>
              </w:rPr>
            </w:pPr>
            <w:r>
              <w:rPr>
                <w:i/>
                <w:sz w:val="20"/>
                <w:szCs w:val="20"/>
              </w:rPr>
              <w:t>Game us will display</w:t>
            </w:r>
          </w:p>
        </w:tc>
      </w:tr>
      <w:tr w:rsidR="001C7B1E" w14:paraId="5AFE1477" w14:textId="77777777" w:rsidTr="001D7594">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43F76786" w14:textId="77777777" w:rsidR="001C7B1E" w:rsidRDefault="001C7B1E" w:rsidP="001D7594">
            <w:pPr>
              <w:rPr>
                <w:b/>
                <w:sz w:val="20"/>
              </w:rPr>
            </w:pPr>
            <w:r>
              <w:rPr>
                <w:b/>
                <w:sz w:val="20"/>
              </w:rPr>
              <w:t>2.</w:t>
            </w:r>
            <w:del w:id="130" w:author="Maryum Xedi" w:date="2002-04-03T20:08:00Z">
              <w:r>
                <w:rPr>
                  <w:b/>
                  <w:sz w:val="20"/>
                </w:rPr>
                <w:delText>2</w:delText>
              </w:r>
            </w:del>
          </w:p>
        </w:tc>
        <w:tc>
          <w:tcPr>
            <w:tcW w:w="3210" w:type="dxa"/>
            <w:gridSpan w:val="3"/>
            <w:tcBorders>
              <w:top w:val="single" w:sz="4" w:space="0" w:color="auto"/>
              <w:left w:val="single" w:sz="4" w:space="0" w:color="auto"/>
              <w:bottom w:val="single" w:sz="4" w:space="0" w:color="auto"/>
              <w:right w:val="single" w:sz="4" w:space="0" w:color="auto"/>
            </w:tcBorders>
          </w:tcPr>
          <w:p w14:paraId="054B56B6"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364A49CD" w14:textId="77777777" w:rsidR="001C7B1E" w:rsidRDefault="001C7B1E" w:rsidP="001D7594">
            <w:pPr>
              <w:rPr>
                <w:sz w:val="20"/>
              </w:rPr>
            </w:pPr>
          </w:p>
        </w:tc>
      </w:tr>
      <w:tr w:rsidR="001C7B1E" w14:paraId="3B468F24"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063EEA6" w14:textId="77777777" w:rsidR="001C7B1E" w:rsidRDefault="001C7B1E" w:rsidP="001D7594">
            <w:pPr>
              <w:rPr>
                <w:b/>
                <w:sz w:val="20"/>
              </w:rPr>
            </w:pPr>
            <w:del w:id="131" w:author="Maryum Xedi" w:date="2002-04-03T20:08:00Z">
              <w:r>
                <w:rPr>
                  <w:b/>
                  <w:sz w:val="20"/>
                </w:rPr>
                <w:delText>n</w:delText>
              </w:r>
            </w:del>
          </w:p>
        </w:tc>
        <w:tc>
          <w:tcPr>
            <w:tcW w:w="3210" w:type="dxa"/>
            <w:gridSpan w:val="3"/>
            <w:tcBorders>
              <w:top w:val="single" w:sz="4" w:space="0" w:color="auto"/>
              <w:left w:val="single" w:sz="4" w:space="0" w:color="auto"/>
              <w:bottom w:val="single" w:sz="4" w:space="0" w:color="auto"/>
              <w:right w:val="single" w:sz="4" w:space="0" w:color="auto"/>
            </w:tcBorders>
          </w:tcPr>
          <w:p w14:paraId="74C732D7"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18F64876" w14:textId="77777777" w:rsidR="001C7B1E" w:rsidRDefault="001C7B1E" w:rsidP="001D7594">
            <w:pPr>
              <w:rPr>
                <w:sz w:val="20"/>
              </w:rPr>
            </w:pPr>
          </w:p>
        </w:tc>
      </w:tr>
      <w:tr w:rsidR="001C7B1E" w14:paraId="759C9CF8" w14:textId="77777777" w:rsidTr="001D7594">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1CEE1B5E" w14:textId="77777777" w:rsidR="001C7B1E" w:rsidRDefault="001C7B1E" w:rsidP="001D7594">
            <w:pPr>
              <w:rPr>
                <w:b/>
                <w:sz w:val="20"/>
              </w:rPr>
            </w:pPr>
            <w:r>
              <w:rPr>
                <w:b/>
                <w:sz w:val="20"/>
              </w:rPr>
              <w:t xml:space="preserve">Alternate Scenarios: </w:t>
            </w:r>
            <w:r>
              <w:rPr>
                <w:i/>
                <w:sz w:val="20"/>
              </w:rPr>
              <w:t>Write additional, optional, branching or iterative steps. Refer to specific action number to ensure understandability.</w:t>
            </w:r>
          </w:p>
        </w:tc>
      </w:tr>
      <w:tr w:rsidR="001C7B1E" w14:paraId="0355E9B5" w14:textId="77777777" w:rsidTr="001D7594">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143EBC4D" w14:textId="77777777" w:rsidR="001C7B1E" w:rsidRDefault="001C7B1E" w:rsidP="001D7594">
            <w:pPr>
              <w:rPr>
                <w:b/>
                <w:bCs/>
                <w:iCs/>
                <w:sz w:val="20"/>
              </w:rPr>
            </w:pPr>
            <w:r>
              <w:rPr>
                <w:b/>
                <w:bCs/>
                <w:iCs/>
                <w:sz w:val="20"/>
              </w:rPr>
              <w:t>1a:</w:t>
            </w:r>
          </w:p>
          <w:p w14:paraId="45CA8028" w14:textId="77777777" w:rsidR="001C7B1E" w:rsidRDefault="001C7B1E" w:rsidP="001D7594">
            <w:pPr>
              <w:rPr>
                <w:b/>
                <w:bCs/>
                <w:iCs/>
                <w:sz w:val="20"/>
              </w:rPr>
            </w:pPr>
          </w:p>
          <w:p w14:paraId="04A3627D" w14:textId="77777777" w:rsidR="001C7B1E" w:rsidRDefault="001C7B1E" w:rsidP="001D7594">
            <w:pPr>
              <w:rPr>
                <w:b/>
                <w:bCs/>
                <w:iCs/>
                <w:sz w:val="20"/>
              </w:rPr>
            </w:pPr>
            <w:r>
              <w:rPr>
                <w:b/>
                <w:bCs/>
                <w:iCs/>
                <w:sz w:val="20"/>
              </w:rPr>
              <w:t>2a:</w:t>
            </w:r>
          </w:p>
          <w:p w14:paraId="0B0614BA" w14:textId="77777777" w:rsidR="001C7B1E" w:rsidRDefault="001C7B1E" w:rsidP="001D7594">
            <w:pPr>
              <w:rPr>
                <w:b/>
                <w:bCs/>
                <w:iCs/>
                <w:sz w:val="20"/>
              </w:rPr>
            </w:pPr>
          </w:p>
        </w:tc>
      </w:tr>
      <w:tr w:rsidR="001C7B1E" w14:paraId="446F4012" w14:textId="77777777" w:rsidTr="001D7594">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11F378D5" w14:textId="77777777" w:rsidR="001C7B1E" w:rsidRDefault="001C7B1E" w:rsidP="001D7594">
            <w:pPr>
              <w:rPr>
                <w:b/>
                <w:sz w:val="20"/>
              </w:rPr>
            </w:pPr>
            <w:r>
              <w:rPr>
                <w:b/>
                <w:sz w:val="22"/>
              </w:rPr>
              <w:t xml:space="preserve">Post Conditions                           </w:t>
            </w:r>
            <w:r>
              <w:rPr>
                <w:sz w:val="20"/>
                <w:szCs w:val="20"/>
              </w:rPr>
              <w:t>Profile chosen</w:t>
            </w:r>
          </w:p>
        </w:tc>
      </w:tr>
      <w:tr w:rsidR="001C7B1E" w14:paraId="1F5FEED2"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AF9D152" w14:textId="77777777" w:rsidR="001C7B1E" w:rsidRDefault="001C7B1E" w:rsidP="001D7594">
            <w:pPr>
              <w:rPr>
                <w:b/>
                <w:sz w:val="20"/>
              </w:rPr>
            </w:pPr>
            <w:ins w:id="132" w:author="Maryum Xedi" w:date="2002-04-03T20:08:00Z">
              <w:r>
                <w:rPr>
                  <w:b/>
                  <w:sz w:val="20"/>
                </w:rPr>
                <w:t>S</w:t>
              </w:r>
            </w:ins>
            <w:del w:id="133" w:author="Maryum Xedi" w:date="2002-04-03T20:08:00Z">
              <w:r>
                <w:rPr>
                  <w:b/>
                  <w:sz w:val="20"/>
                </w:rPr>
                <w:delText>S</w:delText>
              </w:r>
            </w:del>
            <w:r>
              <w:rPr>
                <w:b/>
                <w:sz w:val="20"/>
              </w:rPr>
              <w:t>tep#</w:t>
            </w:r>
          </w:p>
        </w:tc>
        <w:tc>
          <w:tcPr>
            <w:tcW w:w="7155" w:type="dxa"/>
            <w:gridSpan w:val="4"/>
            <w:tcBorders>
              <w:top w:val="single" w:sz="4" w:space="0" w:color="auto"/>
              <w:left w:val="single" w:sz="4" w:space="0" w:color="auto"/>
              <w:bottom w:val="single" w:sz="4" w:space="0" w:color="auto"/>
              <w:right w:val="single" w:sz="4" w:space="0" w:color="auto"/>
            </w:tcBorders>
            <w:hideMark/>
          </w:tcPr>
          <w:p w14:paraId="5CE02E60" w14:textId="77777777" w:rsidR="001C7B1E" w:rsidRDefault="001C7B1E" w:rsidP="001D7594">
            <w:pPr>
              <w:rPr>
                <w:b/>
                <w:sz w:val="20"/>
              </w:rPr>
            </w:pPr>
            <w:r>
              <w:rPr>
                <w:b/>
                <w:sz w:val="20"/>
              </w:rPr>
              <w:t>Description</w:t>
            </w:r>
          </w:p>
        </w:tc>
      </w:tr>
      <w:tr w:rsidR="001C7B1E" w14:paraId="5E00A6A1"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E59AEE1" w14:textId="77777777" w:rsidR="001C7B1E" w:rsidRDefault="001C7B1E" w:rsidP="001D7594">
            <w:pPr>
              <w:rPr>
                <w:b/>
                <w:sz w:val="20"/>
              </w:rPr>
            </w:pPr>
            <w:del w:id="134" w:author="Maryum Xedi" w:date="2002-04-03T20:08:00Z">
              <w:r>
                <w:rPr>
                  <w:b/>
                  <w:sz w:val="20"/>
                </w:rPr>
                <w:delText>2</w:delText>
              </w:r>
            </w:del>
          </w:p>
        </w:tc>
        <w:tc>
          <w:tcPr>
            <w:tcW w:w="7155" w:type="dxa"/>
            <w:gridSpan w:val="4"/>
            <w:tcBorders>
              <w:top w:val="single" w:sz="4" w:space="0" w:color="auto"/>
              <w:left w:val="single" w:sz="4" w:space="0" w:color="auto"/>
              <w:bottom w:val="single" w:sz="4" w:space="0" w:color="auto"/>
              <w:right w:val="single" w:sz="4" w:space="0" w:color="auto"/>
            </w:tcBorders>
          </w:tcPr>
          <w:p w14:paraId="1196B73F" w14:textId="77777777" w:rsidR="001C7B1E" w:rsidRPr="0043229B" w:rsidRDefault="001C7B1E" w:rsidP="001D7594">
            <w:pPr>
              <w:rPr>
                <w:bCs/>
                <w:i/>
                <w:iCs/>
                <w:sz w:val="20"/>
              </w:rPr>
            </w:pPr>
            <w:r>
              <w:rPr>
                <w:i/>
                <w:sz w:val="20"/>
                <w:szCs w:val="20"/>
              </w:rPr>
              <w:t>The Player join the room and game is start between players</w:t>
            </w:r>
          </w:p>
        </w:tc>
      </w:tr>
      <w:tr w:rsidR="001C7B1E" w14:paraId="1E426416"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5A0557E9" w14:textId="77777777" w:rsidR="001C7B1E" w:rsidRDefault="001C7B1E" w:rsidP="001D7594">
            <w:pPr>
              <w:rPr>
                <w:b/>
                <w:sz w:val="20"/>
              </w:rPr>
            </w:pPr>
            <w:del w:id="135" w:author="Maryum Xedi" w:date="2002-04-03T20:08:00Z">
              <w:r>
                <w:rPr>
                  <w:b/>
                  <w:sz w:val="20"/>
                </w:rPr>
                <w:delText>n</w:delText>
              </w:r>
            </w:del>
            <w:r>
              <w:rPr>
                <w:b/>
                <w:sz w:val="20"/>
              </w:rPr>
              <w:t xml:space="preserve"> </w:t>
            </w:r>
          </w:p>
        </w:tc>
        <w:tc>
          <w:tcPr>
            <w:tcW w:w="7155" w:type="dxa"/>
            <w:gridSpan w:val="4"/>
            <w:tcBorders>
              <w:top w:val="single" w:sz="4" w:space="0" w:color="auto"/>
              <w:left w:val="single" w:sz="4" w:space="0" w:color="auto"/>
              <w:bottom w:val="single" w:sz="4" w:space="0" w:color="auto"/>
              <w:right w:val="single" w:sz="4" w:space="0" w:color="auto"/>
            </w:tcBorders>
          </w:tcPr>
          <w:p w14:paraId="1A0A754A" w14:textId="77777777" w:rsidR="001C7B1E" w:rsidRDefault="001C7B1E" w:rsidP="001D7594">
            <w:pPr>
              <w:rPr>
                <w:b/>
                <w:sz w:val="20"/>
              </w:rPr>
            </w:pPr>
          </w:p>
        </w:tc>
      </w:tr>
      <w:tr w:rsidR="001C7B1E" w14:paraId="658BF762"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74066F6A" w14:textId="77777777" w:rsidR="001C7B1E" w:rsidRDefault="001C7B1E" w:rsidP="001D7594">
            <w:pPr>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35ED2407" w14:textId="77777777" w:rsidR="001C7B1E" w:rsidRDefault="001C7B1E" w:rsidP="001D7594">
            <w:pPr>
              <w:rPr>
                <w:i/>
                <w:sz w:val="20"/>
              </w:rPr>
            </w:pPr>
            <w:r>
              <w:rPr>
                <w:i/>
                <w:sz w:val="20"/>
              </w:rPr>
              <w:t>&lt;Related use cases, which use or are used by this use case&gt;</w:t>
            </w:r>
          </w:p>
        </w:tc>
      </w:tr>
      <w:tr w:rsidR="001C7B1E" w14:paraId="205F2768"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459E5872" w14:textId="77777777" w:rsidR="001C7B1E" w:rsidRDefault="001C7B1E" w:rsidP="001D7594">
            <w:pPr>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66B3F231" w14:textId="77777777" w:rsidR="001C7B1E" w:rsidRDefault="001C7B1E" w:rsidP="001D7594">
            <w:pPr>
              <w:rPr>
                <w:i/>
                <w:sz w:val="20"/>
              </w:rPr>
            </w:pPr>
            <w:r>
              <w:rPr>
                <w:i/>
                <w:sz w:val="20"/>
              </w:rPr>
              <w:t xml:space="preserve">List user interface(s) that are related to this use case. Use numbered list in case of more than one user interface elements. </w:t>
            </w:r>
          </w:p>
        </w:tc>
      </w:tr>
      <w:tr w:rsidR="001C7B1E" w14:paraId="185EDDCF" w14:textId="77777777" w:rsidTr="001D7594">
        <w:trPr>
          <w:cantSplit/>
          <w:trHeight w:val="315"/>
          <w:ins w:id="136"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7D777FF1" w14:textId="77777777" w:rsidR="001C7B1E" w:rsidRDefault="001C7B1E" w:rsidP="001D7594">
            <w:pPr>
              <w:rPr>
                <w:ins w:id="137" w:author="Maryum Xedi" w:date="2002-04-03T20:08:00Z"/>
                <w:sz w:val="20"/>
              </w:rPr>
            </w:pPr>
            <w:ins w:id="138" w:author="Maryum Xedi" w:date="2002-04-03T20:08:00Z">
              <w:r>
                <w:rPr>
                  <w:b/>
                  <w:sz w:val="20"/>
                </w:rPr>
                <w:t>Concurrency and Response</w:t>
              </w:r>
            </w:ins>
            <w:ins w:id="139" w:author="Maryum Xedi" w:date="2002-04-03T20:09:00Z">
              <w:r>
                <w:rPr>
                  <w:b/>
                  <w:sz w:val="20"/>
                </w:rPr>
                <w:br/>
              </w:r>
              <w:r>
                <w:rPr>
                  <w:i/>
                  <w:sz w:val="20"/>
                </w:rPr>
                <w:t xml:space="preserve">Give an estimate of the following </w:t>
              </w:r>
            </w:ins>
          </w:p>
          <w:p w14:paraId="6C744579" w14:textId="77777777" w:rsidR="001C7B1E" w:rsidRDefault="001C7B1E" w:rsidP="001D7594">
            <w:pPr>
              <w:numPr>
                <w:ilvl w:val="0"/>
                <w:numId w:val="15"/>
              </w:numPr>
              <w:rPr>
                <w:ins w:id="140" w:author="Maryum Xedi" w:date="2002-04-03T20:09:00Z"/>
                <w:i/>
                <w:sz w:val="20"/>
              </w:rPr>
            </w:pPr>
            <w:ins w:id="141" w:author="Maryum Xedi" w:date="2002-04-03T20:09:00Z">
              <w:r>
                <w:rPr>
                  <w:i/>
                  <w:sz w:val="20"/>
                </w:rPr>
                <w:t>Number of concurrent users</w:t>
              </w:r>
            </w:ins>
          </w:p>
          <w:p w14:paraId="439A15CA" w14:textId="77777777" w:rsidR="001C7B1E" w:rsidRDefault="001C7B1E" w:rsidP="001D7594">
            <w:pPr>
              <w:numPr>
                <w:ilvl w:val="0"/>
                <w:numId w:val="15"/>
              </w:numPr>
              <w:rPr>
                <w:ins w:id="142" w:author="Maryum Xedi" w:date="2002-04-03T20:10:00Z"/>
                <w:i/>
                <w:sz w:val="20"/>
              </w:rPr>
            </w:pPr>
            <w:ins w:id="143" w:author="Maryum Xedi" w:date="2002-04-03T20:10:00Z">
              <w:r>
                <w:rPr>
                  <w:i/>
                  <w:sz w:val="20"/>
                </w:rPr>
                <w:t>Expected response time of the use case</w:t>
              </w:r>
            </w:ins>
          </w:p>
          <w:p w14:paraId="0942B057" w14:textId="77777777" w:rsidR="001C7B1E" w:rsidRDefault="001C7B1E" w:rsidP="001D7594">
            <w:pPr>
              <w:rPr>
                <w:ins w:id="144" w:author="Maryum Xedi" w:date="2002-04-03T20:10:00Z"/>
                <w:i/>
                <w:sz w:val="20"/>
              </w:rPr>
            </w:pPr>
          </w:p>
          <w:p w14:paraId="5E73B7CB" w14:textId="77777777" w:rsidR="001C7B1E" w:rsidRDefault="001C7B1E" w:rsidP="001D7594">
            <w:pPr>
              <w:rPr>
                <w:ins w:id="145" w:author="Maryum Xedi" w:date="2002-04-03T20:08:00Z"/>
                <w:i/>
                <w:sz w:val="20"/>
              </w:rPr>
            </w:pPr>
          </w:p>
        </w:tc>
      </w:tr>
    </w:tbl>
    <w:p w14:paraId="0A7019BB" w14:textId="77777777" w:rsidR="001C7B1E" w:rsidRDefault="001C7B1E" w:rsidP="001C7B1E">
      <w:pPr>
        <w:pBdr>
          <w:top w:val="nil"/>
          <w:left w:val="nil"/>
          <w:bottom w:val="nil"/>
          <w:right w:val="nil"/>
          <w:between w:val="nil"/>
        </w:pBdr>
        <w:jc w:val="both"/>
        <w:rPr>
          <w:i/>
          <w:color w:val="000000"/>
          <w:sz w:val="20"/>
          <w:szCs w:val="20"/>
        </w:rPr>
      </w:pPr>
    </w:p>
    <w:p w14:paraId="0997D202" w14:textId="77777777" w:rsidR="001C7B1E" w:rsidRDefault="001C7B1E" w:rsidP="001C7B1E">
      <w:pPr>
        <w:pBdr>
          <w:top w:val="nil"/>
          <w:left w:val="nil"/>
          <w:bottom w:val="nil"/>
          <w:right w:val="nil"/>
          <w:between w:val="nil"/>
        </w:pBdr>
        <w:jc w:val="both"/>
        <w:rPr>
          <w:i/>
          <w:color w:val="000000"/>
          <w:sz w:val="20"/>
          <w:szCs w:val="20"/>
        </w:rPr>
      </w:pPr>
    </w:p>
    <w:p w14:paraId="20605D9C" w14:textId="77777777" w:rsidR="001C7B1E" w:rsidRDefault="001C7B1E" w:rsidP="001C7B1E">
      <w:pPr>
        <w:pBdr>
          <w:top w:val="nil"/>
          <w:left w:val="nil"/>
          <w:bottom w:val="nil"/>
          <w:right w:val="nil"/>
          <w:between w:val="nil"/>
        </w:pBdr>
        <w:jc w:val="both"/>
        <w:rPr>
          <w:i/>
          <w:color w:val="000000"/>
          <w:sz w:val="20"/>
          <w:szCs w:val="20"/>
        </w:rPr>
      </w:pPr>
    </w:p>
    <w:p w14:paraId="2BF3FD12" w14:textId="77777777" w:rsidR="001C7B1E" w:rsidRDefault="001C7B1E" w:rsidP="001C7B1E">
      <w:pPr>
        <w:pBdr>
          <w:top w:val="nil"/>
          <w:left w:val="nil"/>
          <w:bottom w:val="nil"/>
          <w:right w:val="nil"/>
          <w:between w:val="nil"/>
        </w:pBdr>
        <w:jc w:val="both"/>
        <w:rPr>
          <w:i/>
          <w:color w:val="000000"/>
          <w:sz w:val="20"/>
          <w:szCs w:val="20"/>
        </w:rPr>
      </w:pPr>
    </w:p>
    <w:p w14:paraId="4A405562" w14:textId="77777777" w:rsidR="001C7B1E" w:rsidRDefault="001C7B1E" w:rsidP="001C7B1E">
      <w:pPr>
        <w:pBdr>
          <w:top w:val="nil"/>
          <w:left w:val="nil"/>
          <w:bottom w:val="nil"/>
          <w:right w:val="nil"/>
          <w:between w:val="nil"/>
        </w:pBdr>
        <w:jc w:val="both"/>
        <w:rPr>
          <w:i/>
          <w:color w:val="000000"/>
          <w:sz w:val="20"/>
          <w:szCs w:val="20"/>
        </w:rPr>
      </w:pPr>
    </w:p>
    <w:p w14:paraId="21187322" w14:textId="77777777" w:rsidR="001C7B1E" w:rsidRDefault="001C7B1E" w:rsidP="001C7B1E">
      <w:pPr>
        <w:pBdr>
          <w:top w:val="nil"/>
          <w:left w:val="nil"/>
          <w:bottom w:val="nil"/>
          <w:right w:val="nil"/>
          <w:between w:val="nil"/>
        </w:pBdr>
        <w:jc w:val="both"/>
        <w:rPr>
          <w:i/>
          <w:color w:val="000000"/>
          <w:sz w:val="20"/>
          <w:szCs w:val="20"/>
        </w:rPr>
      </w:pPr>
    </w:p>
    <w:p w14:paraId="4205B3B9" w14:textId="77777777" w:rsidR="001C7B1E" w:rsidRDefault="001C7B1E" w:rsidP="001C7B1E">
      <w:pPr>
        <w:pBdr>
          <w:top w:val="nil"/>
          <w:left w:val="nil"/>
          <w:bottom w:val="nil"/>
          <w:right w:val="nil"/>
          <w:between w:val="nil"/>
        </w:pBdr>
        <w:jc w:val="both"/>
        <w:rPr>
          <w:i/>
          <w:color w:val="000000"/>
          <w:sz w:val="20"/>
          <w:szCs w:val="20"/>
        </w:rPr>
      </w:pPr>
    </w:p>
    <w:p w14:paraId="6FCC87E9" w14:textId="77777777" w:rsidR="001C7B1E" w:rsidRDefault="001C7B1E" w:rsidP="001C7B1E">
      <w:pPr>
        <w:pBdr>
          <w:top w:val="nil"/>
          <w:left w:val="nil"/>
          <w:bottom w:val="nil"/>
          <w:right w:val="nil"/>
          <w:between w:val="nil"/>
        </w:pBdr>
        <w:jc w:val="both"/>
        <w:rPr>
          <w:i/>
          <w:color w:val="000000"/>
          <w:sz w:val="20"/>
          <w:szCs w:val="20"/>
        </w:rPr>
      </w:pPr>
    </w:p>
    <w:p w14:paraId="1486EF55" w14:textId="77777777" w:rsidR="001C7B1E" w:rsidRDefault="001C7B1E" w:rsidP="001C7B1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1C7B1E" w14:paraId="4745CCC4"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179842C2" w14:textId="77777777" w:rsidR="001C7B1E" w:rsidRDefault="001C7B1E" w:rsidP="001D7594">
            <w:pPr>
              <w:jc w:val="center"/>
              <w:rPr>
                <w:b/>
                <w:sz w:val="28"/>
              </w:rPr>
            </w:pPr>
            <w:r>
              <w:rPr>
                <w:b/>
                <w:sz w:val="28"/>
              </w:rPr>
              <w:t>&lt;Use case Id: Compete others&gt;</w:t>
            </w:r>
          </w:p>
        </w:tc>
      </w:tr>
      <w:tr w:rsidR="001C7B1E" w14:paraId="6E6422C1"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5BCD4F32" w14:textId="77777777" w:rsidR="001C7B1E" w:rsidRDefault="001C7B1E" w:rsidP="001D7594">
            <w:pPr>
              <w:rPr>
                <w:i/>
                <w:sz w:val="20"/>
              </w:rPr>
            </w:pPr>
            <w:r>
              <w:rPr>
                <w:b/>
                <w:sz w:val="20"/>
              </w:rPr>
              <w:t>Actors:</w:t>
            </w:r>
            <w:r>
              <w:rPr>
                <w:b/>
                <w:sz w:val="20"/>
              </w:rPr>
              <w:tab/>
            </w:r>
            <w:r>
              <w:rPr>
                <w:sz w:val="20"/>
              </w:rPr>
              <w:t xml:space="preserve">                                    </w:t>
            </w:r>
            <w:r>
              <w:rPr>
                <w:i/>
                <w:sz w:val="20"/>
              </w:rPr>
              <w:t>user</w:t>
            </w:r>
          </w:p>
        </w:tc>
      </w:tr>
      <w:tr w:rsidR="001C7B1E" w14:paraId="26710D13"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12962E0B" w14:textId="77777777" w:rsidR="001C7B1E" w:rsidRDefault="001C7B1E" w:rsidP="001D7594">
            <w:pPr>
              <w:rPr>
                <w:sz w:val="20"/>
              </w:rPr>
            </w:pPr>
            <w:r>
              <w:rPr>
                <w:b/>
                <w:sz w:val="20"/>
              </w:rPr>
              <w:t>Feature:</w:t>
            </w:r>
            <w:r>
              <w:t xml:space="preserve">           </w:t>
            </w:r>
            <w:r>
              <w:rPr>
                <w:i/>
                <w:sz w:val="20"/>
                <w:szCs w:val="20"/>
              </w:rPr>
              <w:t>Players are competing the opponent and win with the strategy</w:t>
            </w:r>
          </w:p>
        </w:tc>
      </w:tr>
      <w:tr w:rsidR="001C7B1E" w14:paraId="6DAA0A79" w14:textId="77777777" w:rsidTr="001D7594">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5A0F6AC4" w14:textId="77777777" w:rsidR="001C7B1E" w:rsidRDefault="001C7B1E" w:rsidP="001D7594">
            <w:pPr>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1C7FCB61" w14:textId="77777777" w:rsidR="001C7B1E" w:rsidRDefault="001C7B1E" w:rsidP="001D7594">
            <w:pPr>
              <w:rPr>
                <w:i/>
                <w:sz w:val="20"/>
              </w:rPr>
            </w:pPr>
            <w:r>
              <w:rPr>
                <w:i/>
                <w:sz w:val="20"/>
              </w:rPr>
              <w:t>5</w:t>
            </w:r>
          </w:p>
        </w:tc>
      </w:tr>
      <w:tr w:rsidR="001C7B1E" w14:paraId="5CB7B5FD" w14:textId="77777777" w:rsidTr="001D7594">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2F60B3AD" w14:textId="77777777" w:rsidR="001C7B1E" w:rsidRDefault="001C7B1E" w:rsidP="001D7594">
            <w:pPr>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2BD9C718" w14:textId="77777777" w:rsidR="001C7B1E" w:rsidRDefault="001C7B1E" w:rsidP="001D7594">
            <w:pPr>
              <w:rPr>
                <w:sz w:val="20"/>
              </w:rPr>
            </w:pPr>
            <w:r>
              <w:rPr>
                <w:i/>
                <w:sz w:val="20"/>
                <w:szCs w:val="20"/>
              </w:rPr>
              <w:t>With strategies and boosting</w:t>
            </w:r>
          </w:p>
        </w:tc>
      </w:tr>
      <w:tr w:rsidR="001C7B1E" w14:paraId="7FF42E31" w14:textId="77777777" w:rsidTr="001D7594">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0ECD95B0" w14:textId="77777777" w:rsidR="001C7B1E" w:rsidRDefault="001C7B1E" w:rsidP="001D7594">
            <w:pPr>
              <w:rPr>
                <w:b/>
                <w:sz w:val="20"/>
              </w:rPr>
            </w:pPr>
            <w:r>
              <w:rPr>
                <w:b/>
                <w:sz w:val="22"/>
              </w:rPr>
              <w:t>Scenarios</w:t>
            </w:r>
          </w:p>
        </w:tc>
      </w:tr>
      <w:tr w:rsidR="001C7B1E" w14:paraId="522A5580" w14:textId="77777777" w:rsidTr="001D7594">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559D02EA" w14:textId="77777777" w:rsidR="001C7B1E" w:rsidRDefault="001C7B1E" w:rsidP="001D7594">
            <w:pPr>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0385A141" w14:textId="77777777" w:rsidR="001C7B1E" w:rsidRDefault="001C7B1E" w:rsidP="001D7594">
            <w:pPr>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3887F0B6" w14:textId="77777777" w:rsidR="001C7B1E" w:rsidRDefault="001C7B1E" w:rsidP="001D7594">
            <w:pPr>
              <w:rPr>
                <w:b/>
                <w:sz w:val="20"/>
              </w:rPr>
            </w:pPr>
            <w:r>
              <w:rPr>
                <w:b/>
                <w:sz w:val="20"/>
              </w:rPr>
              <w:t>Software Reaction</w:t>
            </w:r>
          </w:p>
        </w:tc>
      </w:tr>
      <w:tr w:rsidR="001C7B1E" w14:paraId="16A96A07" w14:textId="77777777" w:rsidTr="001D7594">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3D1EF21B" w14:textId="77777777" w:rsidR="001C7B1E" w:rsidRDefault="001C7B1E" w:rsidP="001D7594">
            <w:pPr>
              <w:rPr>
                <w:b/>
                <w:sz w:val="20"/>
              </w:rPr>
            </w:pPr>
            <w:r>
              <w:rPr>
                <w:b/>
                <w:sz w:val="20"/>
              </w:rPr>
              <w:t>1.</w:t>
            </w:r>
            <w:del w:id="146" w:author="Maryum Xedi" w:date="2002-04-03T20:08:00Z">
              <w:r>
                <w:rPr>
                  <w:b/>
                  <w:sz w:val="20"/>
                </w:rPr>
                <w:delText>1</w:delText>
              </w:r>
            </w:del>
          </w:p>
        </w:tc>
        <w:tc>
          <w:tcPr>
            <w:tcW w:w="3210" w:type="dxa"/>
            <w:gridSpan w:val="3"/>
            <w:tcBorders>
              <w:top w:val="single" w:sz="4" w:space="0" w:color="auto"/>
              <w:left w:val="single" w:sz="4" w:space="0" w:color="auto"/>
              <w:bottom w:val="single" w:sz="4" w:space="0" w:color="auto"/>
              <w:right w:val="single" w:sz="4" w:space="0" w:color="auto"/>
            </w:tcBorders>
            <w:hideMark/>
          </w:tcPr>
          <w:p w14:paraId="673AD125" w14:textId="77777777" w:rsidR="001C7B1E" w:rsidRDefault="001C7B1E" w:rsidP="001D7594">
            <w:pPr>
              <w:rPr>
                <w:i/>
                <w:sz w:val="20"/>
              </w:rPr>
            </w:pPr>
            <w:r>
              <w:rPr>
                <w:i/>
                <w:sz w:val="20"/>
                <w:szCs w:val="20"/>
              </w:rPr>
              <w:t>Use the acceleration buttons focus in the herd plus etc.</w:t>
            </w:r>
          </w:p>
        </w:tc>
        <w:tc>
          <w:tcPr>
            <w:tcW w:w="3945" w:type="dxa"/>
            <w:tcBorders>
              <w:top w:val="single" w:sz="4" w:space="0" w:color="auto"/>
              <w:left w:val="single" w:sz="4" w:space="0" w:color="auto"/>
              <w:bottom w:val="single" w:sz="4" w:space="0" w:color="auto"/>
              <w:right w:val="single" w:sz="4" w:space="0" w:color="auto"/>
            </w:tcBorders>
            <w:hideMark/>
          </w:tcPr>
          <w:p w14:paraId="56766264" w14:textId="77777777" w:rsidR="001C7B1E" w:rsidRDefault="001C7B1E" w:rsidP="001D7594">
            <w:pPr>
              <w:rPr>
                <w:i/>
                <w:sz w:val="20"/>
              </w:rPr>
            </w:pPr>
            <w:r>
              <w:rPr>
                <w:i/>
                <w:sz w:val="20"/>
                <w:szCs w:val="20"/>
              </w:rPr>
              <w:t>Games panel shown</w:t>
            </w:r>
          </w:p>
        </w:tc>
      </w:tr>
      <w:tr w:rsidR="001C7B1E" w14:paraId="5028127E" w14:textId="77777777" w:rsidTr="001D7594">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7C553DE5" w14:textId="77777777" w:rsidR="001C7B1E" w:rsidRDefault="001C7B1E" w:rsidP="001D7594">
            <w:pPr>
              <w:rPr>
                <w:b/>
                <w:sz w:val="20"/>
              </w:rPr>
            </w:pPr>
            <w:r>
              <w:rPr>
                <w:b/>
                <w:sz w:val="20"/>
              </w:rPr>
              <w:t>2.</w:t>
            </w:r>
            <w:del w:id="147" w:author="Maryum Xedi" w:date="2002-04-03T20:08:00Z">
              <w:r>
                <w:rPr>
                  <w:b/>
                  <w:sz w:val="20"/>
                </w:rPr>
                <w:delText>2</w:delText>
              </w:r>
            </w:del>
          </w:p>
        </w:tc>
        <w:tc>
          <w:tcPr>
            <w:tcW w:w="3210" w:type="dxa"/>
            <w:gridSpan w:val="3"/>
            <w:tcBorders>
              <w:top w:val="single" w:sz="4" w:space="0" w:color="auto"/>
              <w:left w:val="single" w:sz="4" w:space="0" w:color="auto"/>
              <w:bottom w:val="single" w:sz="4" w:space="0" w:color="auto"/>
              <w:right w:val="single" w:sz="4" w:space="0" w:color="auto"/>
            </w:tcBorders>
          </w:tcPr>
          <w:p w14:paraId="6D347299"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101D53E4" w14:textId="77777777" w:rsidR="001C7B1E" w:rsidRDefault="001C7B1E" w:rsidP="001D7594">
            <w:pPr>
              <w:rPr>
                <w:sz w:val="20"/>
              </w:rPr>
            </w:pPr>
          </w:p>
        </w:tc>
      </w:tr>
      <w:tr w:rsidR="001C7B1E" w14:paraId="5A771652"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C5A3C3F" w14:textId="77777777" w:rsidR="001C7B1E" w:rsidRDefault="001C7B1E" w:rsidP="001D7594">
            <w:pPr>
              <w:rPr>
                <w:b/>
                <w:sz w:val="20"/>
              </w:rPr>
            </w:pPr>
            <w:del w:id="148" w:author="Maryum Xedi" w:date="2002-04-03T20:08:00Z">
              <w:r>
                <w:rPr>
                  <w:b/>
                  <w:sz w:val="20"/>
                </w:rPr>
                <w:delText>n</w:delText>
              </w:r>
            </w:del>
          </w:p>
        </w:tc>
        <w:tc>
          <w:tcPr>
            <w:tcW w:w="3210" w:type="dxa"/>
            <w:gridSpan w:val="3"/>
            <w:tcBorders>
              <w:top w:val="single" w:sz="4" w:space="0" w:color="auto"/>
              <w:left w:val="single" w:sz="4" w:space="0" w:color="auto"/>
              <w:bottom w:val="single" w:sz="4" w:space="0" w:color="auto"/>
              <w:right w:val="single" w:sz="4" w:space="0" w:color="auto"/>
            </w:tcBorders>
          </w:tcPr>
          <w:p w14:paraId="1CC619E0"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76DB69CF" w14:textId="77777777" w:rsidR="001C7B1E" w:rsidRDefault="001C7B1E" w:rsidP="001D7594">
            <w:pPr>
              <w:rPr>
                <w:sz w:val="20"/>
              </w:rPr>
            </w:pPr>
          </w:p>
        </w:tc>
      </w:tr>
      <w:tr w:rsidR="001C7B1E" w14:paraId="0BD7E7EC" w14:textId="77777777" w:rsidTr="001D7594">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25A025D3" w14:textId="77777777" w:rsidR="001C7B1E" w:rsidRDefault="001C7B1E" w:rsidP="001D7594">
            <w:pPr>
              <w:rPr>
                <w:b/>
                <w:sz w:val="20"/>
              </w:rPr>
            </w:pPr>
            <w:r>
              <w:rPr>
                <w:b/>
                <w:sz w:val="20"/>
              </w:rPr>
              <w:t xml:space="preserve">Alternate Scenarios: </w:t>
            </w:r>
            <w:r>
              <w:rPr>
                <w:i/>
                <w:sz w:val="20"/>
              </w:rPr>
              <w:t>Write additional, optional, branching or iterative steps. Refer to specific action number to ensure understandability.</w:t>
            </w:r>
          </w:p>
        </w:tc>
      </w:tr>
      <w:tr w:rsidR="001C7B1E" w14:paraId="24F8299F" w14:textId="77777777" w:rsidTr="001D7594">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74E8FB29" w14:textId="77777777" w:rsidR="001C7B1E" w:rsidRDefault="001C7B1E" w:rsidP="001D7594">
            <w:pPr>
              <w:rPr>
                <w:b/>
                <w:bCs/>
                <w:iCs/>
                <w:sz w:val="20"/>
              </w:rPr>
            </w:pPr>
            <w:r>
              <w:rPr>
                <w:b/>
                <w:bCs/>
                <w:iCs/>
                <w:sz w:val="20"/>
              </w:rPr>
              <w:t>1a:</w:t>
            </w:r>
          </w:p>
          <w:p w14:paraId="28F8371A" w14:textId="77777777" w:rsidR="001C7B1E" w:rsidRDefault="001C7B1E" w:rsidP="001D7594">
            <w:pPr>
              <w:rPr>
                <w:b/>
                <w:bCs/>
                <w:iCs/>
                <w:sz w:val="20"/>
              </w:rPr>
            </w:pPr>
          </w:p>
          <w:p w14:paraId="5566A6CD" w14:textId="77777777" w:rsidR="001C7B1E" w:rsidRDefault="001C7B1E" w:rsidP="001D7594">
            <w:pPr>
              <w:rPr>
                <w:b/>
                <w:bCs/>
                <w:iCs/>
                <w:sz w:val="20"/>
              </w:rPr>
            </w:pPr>
            <w:r>
              <w:rPr>
                <w:b/>
                <w:bCs/>
                <w:iCs/>
                <w:sz w:val="20"/>
              </w:rPr>
              <w:t>2a:</w:t>
            </w:r>
          </w:p>
          <w:p w14:paraId="5E19F5D1" w14:textId="77777777" w:rsidR="001C7B1E" w:rsidRDefault="001C7B1E" w:rsidP="001D7594">
            <w:pPr>
              <w:rPr>
                <w:b/>
                <w:bCs/>
                <w:iCs/>
                <w:sz w:val="20"/>
              </w:rPr>
            </w:pPr>
          </w:p>
        </w:tc>
      </w:tr>
      <w:tr w:rsidR="001C7B1E" w14:paraId="386B075B" w14:textId="77777777" w:rsidTr="001D7594">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5F61724E" w14:textId="77777777" w:rsidR="001C7B1E" w:rsidRDefault="001C7B1E" w:rsidP="001D7594">
            <w:pPr>
              <w:rPr>
                <w:b/>
                <w:sz w:val="20"/>
              </w:rPr>
            </w:pPr>
            <w:r>
              <w:rPr>
                <w:b/>
                <w:sz w:val="22"/>
              </w:rPr>
              <w:t xml:space="preserve">Post Conditions                           </w:t>
            </w:r>
            <w:r>
              <w:rPr>
                <w:i/>
                <w:sz w:val="20"/>
                <w:szCs w:val="20"/>
              </w:rPr>
              <w:t>Multiplayer chosen</w:t>
            </w:r>
          </w:p>
        </w:tc>
      </w:tr>
      <w:tr w:rsidR="001C7B1E" w14:paraId="286E5C77"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D0612E9" w14:textId="77777777" w:rsidR="001C7B1E" w:rsidRDefault="001C7B1E" w:rsidP="001D7594">
            <w:pPr>
              <w:rPr>
                <w:b/>
                <w:sz w:val="20"/>
              </w:rPr>
            </w:pPr>
            <w:ins w:id="149" w:author="Maryum Xedi" w:date="2002-04-03T20:08:00Z">
              <w:r>
                <w:rPr>
                  <w:b/>
                  <w:sz w:val="20"/>
                </w:rPr>
                <w:t>S</w:t>
              </w:r>
            </w:ins>
            <w:del w:id="150" w:author="Maryum Xedi" w:date="2002-04-03T20:08:00Z">
              <w:r>
                <w:rPr>
                  <w:b/>
                  <w:sz w:val="20"/>
                </w:rPr>
                <w:delText>S</w:delText>
              </w:r>
            </w:del>
            <w:r>
              <w:rPr>
                <w:b/>
                <w:sz w:val="20"/>
              </w:rPr>
              <w:t>tep#</w:t>
            </w:r>
          </w:p>
        </w:tc>
        <w:tc>
          <w:tcPr>
            <w:tcW w:w="7155" w:type="dxa"/>
            <w:gridSpan w:val="4"/>
            <w:tcBorders>
              <w:top w:val="single" w:sz="4" w:space="0" w:color="auto"/>
              <w:left w:val="single" w:sz="4" w:space="0" w:color="auto"/>
              <w:bottom w:val="single" w:sz="4" w:space="0" w:color="auto"/>
              <w:right w:val="single" w:sz="4" w:space="0" w:color="auto"/>
            </w:tcBorders>
            <w:hideMark/>
          </w:tcPr>
          <w:p w14:paraId="6D106137" w14:textId="77777777" w:rsidR="001C7B1E" w:rsidRDefault="001C7B1E" w:rsidP="001D7594">
            <w:pPr>
              <w:rPr>
                <w:b/>
                <w:sz w:val="20"/>
              </w:rPr>
            </w:pPr>
            <w:r>
              <w:rPr>
                <w:b/>
                <w:sz w:val="20"/>
              </w:rPr>
              <w:t>Description</w:t>
            </w:r>
          </w:p>
        </w:tc>
      </w:tr>
      <w:tr w:rsidR="001C7B1E" w14:paraId="525D5246"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CDE00D9" w14:textId="77777777" w:rsidR="001C7B1E" w:rsidRDefault="001C7B1E" w:rsidP="001D7594">
            <w:pPr>
              <w:rPr>
                <w:b/>
                <w:sz w:val="20"/>
              </w:rPr>
            </w:pPr>
            <w:del w:id="151" w:author="Maryum Xedi" w:date="2002-04-03T20:08:00Z">
              <w:r>
                <w:rPr>
                  <w:b/>
                  <w:sz w:val="20"/>
                </w:rPr>
                <w:delText>2</w:delText>
              </w:r>
            </w:del>
          </w:p>
        </w:tc>
        <w:tc>
          <w:tcPr>
            <w:tcW w:w="7155" w:type="dxa"/>
            <w:gridSpan w:val="4"/>
            <w:tcBorders>
              <w:top w:val="single" w:sz="4" w:space="0" w:color="auto"/>
              <w:left w:val="single" w:sz="4" w:space="0" w:color="auto"/>
              <w:bottom w:val="single" w:sz="4" w:space="0" w:color="auto"/>
              <w:right w:val="single" w:sz="4" w:space="0" w:color="auto"/>
            </w:tcBorders>
          </w:tcPr>
          <w:p w14:paraId="5BD34079" w14:textId="77777777" w:rsidR="001C7B1E" w:rsidRPr="0043229B" w:rsidRDefault="001C7B1E" w:rsidP="001D7594">
            <w:pPr>
              <w:rPr>
                <w:bCs/>
                <w:i/>
                <w:iCs/>
                <w:sz w:val="20"/>
              </w:rPr>
            </w:pPr>
            <w:r>
              <w:rPr>
                <w:i/>
                <w:sz w:val="20"/>
                <w:szCs w:val="20"/>
              </w:rPr>
              <w:t>Player can perform a good or bad experience</w:t>
            </w:r>
          </w:p>
        </w:tc>
      </w:tr>
      <w:tr w:rsidR="001C7B1E" w14:paraId="7F48C369"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12A2BFB" w14:textId="77777777" w:rsidR="001C7B1E" w:rsidRDefault="001C7B1E" w:rsidP="001D7594">
            <w:pPr>
              <w:rPr>
                <w:b/>
                <w:sz w:val="20"/>
              </w:rPr>
            </w:pPr>
            <w:del w:id="152" w:author="Maryum Xedi" w:date="2002-04-03T20:08:00Z">
              <w:r>
                <w:rPr>
                  <w:b/>
                  <w:sz w:val="20"/>
                </w:rPr>
                <w:delText>n</w:delText>
              </w:r>
            </w:del>
            <w:r>
              <w:rPr>
                <w:b/>
                <w:sz w:val="20"/>
              </w:rPr>
              <w:t xml:space="preserve"> </w:t>
            </w:r>
          </w:p>
        </w:tc>
        <w:tc>
          <w:tcPr>
            <w:tcW w:w="7155" w:type="dxa"/>
            <w:gridSpan w:val="4"/>
            <w:tcBorders>
              <w:top w:val="single" w:sz="4" w:space="0" w:color="auto"/>
              <w:left w:val="single" w:sz="4" w:space="0" w:color="auto"/>
              <w:bottom w:val="single" w:sz="4" w:space="0" w:color="auto"/>
              <w:right w:val="single" w:sz="4" w:space="0" w:color="auto"/>
            </w:tcBorders>
          </w:tcPr>
          <w:p w14:paraId="29E6333F" w14:textId="77777777" w:rsidR="001C7B1E" w:rsidRDefault="001C7B1E" w:rsidP="001D7594">
            <w:pPr>
              <w:rPr>
                <w:b/>
                <w:sz w:val="20"/>
              </w:rPr>
            </w:pPr>
          </w:p>
        </w:tc>
      </w:tr>
      <w:tr w:rsidR="001C7B1E" w14:paraId="54D3AD60"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257D96F2" w14:textId="77777777" w:rsidR="001C7B1E" w:rsidRDefault="001C7B1E" w:rsidP="001D7594">
            <w:pPr>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5E1488DF" w14:textId="77777777" w:rsidR="001C7B1E" w:rsidRDefault="001C7B1E" w:rsidP="001D7594">
            <w:pPr>
              <w:rPr>
                <w:i/>
                <w:sz w:val="20"/>
              </w:rPr>
            </w:pPr>
            <w:r>
              <w:rPr>
                <w:i/>
                <w:sz w:val="20"/>
              </w:rPr>
              <w:t>&lt;Related use cases, which use or are used by this use case&gt;</w:t>
            </w:r>
          </w:p>
        </w:tc>
      </w:tr>
      <w:tr w:rsidR="001C7B1E" w14:paraId="241E1D48"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57AF17F6" w14:textId="77777777" w:rsidR="001C7B1E" w:rsidRDefault="001C7B1E" w:rsidP="001D7594">
            <w:pPr>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73371B45" w14:textId="77777777" w:rsidR="001C7B1E" w:rsidRDefault="001C7B1E" w:rsidP="001D7594">
            <w:pPr>
              <w:rPr>
                <w:i/>
                <w:sz w:val="20"/>
              </w:rPr>
            </w:pPr>
            <w:r>
              <w:rPr>
                <w:i/>
                <w:sz w:val="20"/>
              </w:rPr>
              <w:t xml:space="preserve">List user interface(s) that are related to this use case. Use numbered list in case of more than one user interface elements. </w:t>
            </w:r>
          </w:p>
        </w:tc>
      </w:tr>
      <w:tr w:rsidR="001C7B1E" w14:paraId="2662055B" w14:textId="77777777" w:rsidTr="001D7594">
        <w:trPr>
          <w:cantSplit/>
          <w:trHeight w:val="315"/>
          <w:ins w:id="153"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32560655" w14:textId="77777777" w:rsidR="001C7B1E" w:rsidRDefault="001C7B1E" w:rsidP="001D7594">
            <w:pPr>
              <w:rPr>
                <w:ins w:id="154" w:author="Maryum Xedi" w:date="2002-04-03T20:08:00Z"/>
                <w:sz w:val="20"/>
              </w:rPr>
            </w:pPr>
            <w:ins w:id="155" w:author="Maryum Xedi" w:date="2002-04-03T20:08:00Z">
              <w:r>
                <w:rPr>
                  <w:b/>
                  <w:sz w:val="20"/>
                </w:rPr>
                <w:t>Concurrency and Response</w:t>
              </w:r>
            </w:ins>
            <w:ins w:id="156" w:author="Maryum Xedi" w:date="2002-04-03T20:09:00Z">
              <w:r>
                <w:rPr>
                  <w:b/>
                  <w:sz w:val="20"/>
                </w:rPr>
                <w:br/>
              </w:r>
              <w:r>
                <w:rPr>
                  <w:i/>
                  <w:sz w:val="20"/>
                </w:rPr>
                <w:t xml:space="preserve">Give an estimate of the following </w:t>
              </w:r>
            </w:ins>
          </w:p>
          <w:p w14:paraId="293DC70B" w14:textId="77777777" w:rsidR="001C7B1E" w:rsidRDefault="001C7B1E" w:rsidP="001D7594">
            <w:pPr>
              <w:numPr>
                <w:ilvl w:val="0"/>
                <w:numId w:val="15"/>
              </w:numPr>
              <w:rPr>
                <w:ins w:id="157" w:author="Maryum Xedi" w:date="2002-04-03T20:09:00Z"/>
                <w:i/>
                <w:sz w:val="20"/>
              </w:rPr>
            </w:pPr>
            <w:ins w:id="158" w:author="Maryum Xedi" w:date="2002-04-03T20:09:00Z">
              <w:r>
                <w:rPr>
                  <w:i/>
                  <w:sz w:val="20"/>
                </w:rPr>
                <w:t>Number of concurrent users</w:t>
              </w:r>
            </w:ins>
          </w:p>
          <w:p w14:paraId="4209B482" w14:textId="77777777" w:rsidR="001C7B1E" w:rsidRDefault="001C7B1E" w:rsidP="001D7594">
            <w:pPr>
              <w:numPr>
                <w:ilvl w:val="0"/>
                <w:numId w:val="15"/>
              </w:numPr>
              <w:rPr>
                <w:ins w:id="159" w:author="Maryum Xedi" w:date="2002-04-03T20:10:00Z"/>
                <w:i/>
                <w:sz w:val="20"/>
              </w:rPr>
            </w:pPr>
            <w:ins w:id="160" w:author="Maryum Xedi" w:date="2002-04-03T20:10:00Z">
              <w:r>
                <w:rPr>
                  <w:i/>
                  <w:sz w:val="20"/>
                </w:rPr>
                <w:t>Expected response time of the use case</w:t>
              </w:r>
            </w:ins>
          </w:p>
          <w:p w14:paraId="095EABF5" w14:textId="77777777" w:rsidR="001C7B1E" w:rsidRDefault="001C7B1E" w:rsidP="001D7594">
            <w:pPr>
              <w:rPr>
                <w:ins w:id="161" w:author="Maryum Xedi" w:date="2002-04-03T20:10:00Z"/>
                <w:i/>
                <w:sz w:val="20"/>
              </w:rPr>
            </w:pPr>
          </w:p>
          <w:p w14:paraId="0FF7897C" w14:textId="77777777" w:rsidR="001C7B1E" w:rsidRDefault="001C7B1E" w:rsidP="001D7594">
            <w:pPr>
              <w:rPr>
                <w:ins w:id="162" w:author="Maryum Xedi" w:date="2002-04-03T20:08:00Z"/>
                <w:i/>
                <w:sz w:val="20"/>
              </w:rPr>
            </w:pPr>
          </w:p>
        </w:tc>
      </w:tr>
    </w:tbl>
    <w:p w14:paraId="19744D73" w14:textId="77777777" w:rsidR="001C7B1E" w:rsidRDefault="001C7B1E" w:rsidP="001C7B1E">
      <w:pPr>
        <w:pBdr>
          <w:top w:val="nil"/>
          <w:left w:val="nil"/>
          <w:bottom w:val="nil"/>
          <w:right w:val="nil"/>
          <w:between w:val="nil"/>
        </w:pBdr>
        <w:jc w:val="both"/>
        <w:rPr>
          <w:i/>
          <w:color w:val="000000"/>
          <w:sz w:val="20"/>
          <w:szCs w:val="20"/>
        </w:rPr>
      </w:pPr>
    </w:p>
    <w:p w14:paraId="1DCC0301" w14:textId="77777777" w:rsidR="001C7B1E" w:rsidRDefault="001C7B1E" w:rsidP="001C7B1E">
      <w:pPr>
        <w:pBdr>
          <w:top w:val="nil"/>
          <w:left w:val="nil"/>
          <w:bottom w:val="nil"/>
          <w:right w:val="nil"/>
          <w:between w:val="nil"/>
        </w:pBdr>
        <w:jc w:val="both"/>
        <w:rPr>
          <w:i/>
          <w:color w:val="000000"/>
          <w:sz w:val="20"/>
          <w:szCs w:val="20"/>
        </w:rPr>
      </w:pPr>
    </w:p>
    <w:p w14:paraId="369C091E" w14:textId="77777777" w:rsidR="001C7B1E" w:rsidRDefault="001C7B1E" w:rsidP="001C7B1E">
      <w:pPr>
        <w:pBdr>
          <w:top w:val="nil"/>
          <w:left w:val="nil"/>
          <w:bottom w:val="nil"/>
          <w:right w:val="nil"/>
          <w:between w:val="nil"/>
        </w:pBdr>
        <w:jc w:val="both"/>
        <w:rPr>
          <w:i/>
          <w:color w:val="000000"/>
          <w:sz w:val="20"/>
          <w:szCs w:val="20"/>
        </w:rPr>
      </w:pPr>
    </w:p>
    <w:p w14:paraId="1B168FE1" w14:textId="77777777" w:rsidR="001C7B1E" w:rsidRDefault="001C7B1E" w:rsidP="001C7B1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1C7B1E" w14:paraId="7D2B697E"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4B9A6542" w14:textId="77777777" w:rsidR="001C7B1E" w:rsidRDefault="001C7B1E" w:rsidP="001D7594">
            <w:pPr>
              <w:jc w:val="center"/>
              <w:rPr>
                <w:b/>
                <w:sz w:val="28"/>
              </w:rPr>
            </w:pPr>
            <w:r>
              <w:rPr>
                <w:b/>
                <w:sz w:val="28"/>
              </w:rPr>
              <w:t>&lt;Use case Id: Result Win/lose&gt;</w:t>
            </w:r>
          </w:p>
        </w:tc>
      </w:tr>
      <w:tr w:rsidR="001C7B1E" w14:paraId="5B267DCF"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057B02C9" w14:textId="77777777" w:rsidR="001C7B1E" w:rsidRDefault="001C7B1E" w:rsidP="001D7594">
            <w:pPr>
              <w:rPr>
                <w:i/>
                <w:sz w:val="20"/>
              </w:rPr>
            </w:pPr>
            <w:r>
              <w:rPr>
                <w:b/>
                <w:sz w:val="20"/>
              </w:rPr>
              <w:t>Actors:</w:t>
            </w:r>
            <w:r>
              <w:rPr>
                <w:b/>
                <w:sz w:val="20"/>
              </w:rPr>
              <w:tab/>
            </w:r>
            <w:r>
              <w:rPr>
                <w:sz w:val="20"/>
              </w:rPr>
              <w:t xml:space="preserve">                                    </w:t>
            </w:r>
            <w:r>
              <w:rPr>
                <w:i/>
                <w:sz w:val="20"/>
              </w:rPr>
              <w:t>user</w:t>
            </w:r>
          </w:p>
        </w:tc>
      </w:tr>
      <w:tr w:rsidR="001C7B1E" w14:paraId="75F0CA69"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6EB54F27" w14:textId="77777777" w:rsidR="001C7B1E" w:rsidRDefault="001C7B1E" w:rsidP="001D7594">
            <w:pPr>
              <w:rPr>
                <w:i/>
                <w:sz w:val="20"/>
                <w:szCs w:val="20"/>
              </w:rPr>
            </w:pPr>
            <w:r>
              <w:rPr>
                <w:b/>
                <w:sz w:val="20"/>
              </w:rPr>
              <w:t>Feature:</w:t>
            </w:r>
            <w:r>
              <w:t xml:space="preserve">           </w:t>
            </w:r>
            <w:r>
              <w:rPr>
                <w:i/>
                <w:sz w:val="20"/>
                <w:szCs w:val="20"/>
              </w:rPr>
              <w:t xml:space="preserve">When the player competes their opponent and win or lose with the strategy, </w:t>
            </w:r>
          </w:p>
          <w:p w14:paraId="3CAA8D05" w14:textId="77777777" w:rsidR="001C7B1E" w:rsidRDefault="001C7B1E" w:rsidP="001D7594">
            <w:pPr>
              <w:rPr>
                <w:sz w:val="20"/>
              </w:rPr>
            </w:pPr>
            <w:r>
              <w:rPr>
                <w:i/>
                <w:sz w:val="20"/>
                <w:szCs w:val="20"/>
              </w:rPr>
              <w:t xml:space="preserve">                            You lose or you win panel is shown.</w:t>
            </w:r>
          </w:p>
        </w:tc>
      </w:tr>
      <w:tr w:rsidR="001C7B1E" w14:paraId="5E222293" w14:textId="77777777" w:rsidTr="001D7594">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319216EE" w14:textId="77777777" w:rsidR="001C7B1E" w:rsidRDefault="001C7B1E" w:rsidP="001D7594">
            <w:pPr>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4C867ACF" w14:textId="77777777" w:rsidR="001C7B1E" w:rsidRDefault="001C7B1E" w:rsidP="001D7594">
            <w:pPr>
              <w:rPr>
                <w:i/>
                <w:sz w:val="20"/>
              </w:rPr>
            </w:pPr>
            <w:r>
              <w:rPr>
                <w:i/>
                <w:sz w:val="20"/>
              </w:rPr>
              <w:t>6</w:t>
            </w:r>
          </w:p>
        </w:tc>
      </w:tr>
      <w:tr w:rsidR="001C7B1E" w14:paraId="49DD89A9" w14:textId="77777777" w:rsidTr="001D7594">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5E955743" w14:textId="77777777" w:rsidR="001C7B1E" w:rsidRDefault="001C7B1E" w:rsidP="001D7594">
            <w:pPr>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22419AD4" w14:textId="77777777" w:rsidR="001C7B1E" w:rsidRDefault="001C7B1E" w:rsidP="001D7594">
            <w:pPr>
              <w:rPr>
                <w:sz w:val="20"/>
              </w:rPr>
            </w:pPr>
            <w:r>
              <w:rPr>
                <w:i/>
                <w:sz w:val="20"/>
                <w:szCs w:val="20"/>
              </w:rPr>
              <w:t>Play the overall game</w:t>
            </w:r>
          </w:p>
        </w:tc>
      </w:tr>
      <w:tr w:rsidR="001C7B1E" w14:paraId="68BA4251" w14:textId="77777777" w:rsidTr="001D7594">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52F6FFA5" w14:textId="77777777" w:rsidR="001C7B1E" w:rsidRDefault="001C7B1E" w:rsidP="001D7594">
            <w:pPr>
              <w:rPr>
                <w:b/>
                <w:sz w:val="20"/>
              </w:rPr>
            </w:pPr>
            <w:r>
              <w:rPr>
                <w:b/>
                <w:sz w:val="22"/>
              </w:rPr>
              <w:t>Scenarios</w:t>
            </w:r>
          </w:p>
        </w:tc>
      </w:tr>
      <w:tr w:rsidR="001C7B1E" w14:paraId="06270ECF" w14:textId="77777777" w:rsidTr="001D7594">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4C8F1469" w14:textId="77777777" w:rsidR="001C7B1E" w:rsidRDefault="001C7B1E" w:rsidP="001D7594">
            <w:pPr>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280EEB12" w14:textId="77777777" w:rsidR="001C7B1E" w:rsidRDefault="001C7B1E" w:rsidP="001D7594">
            <w:pPr>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5F5CCCBB" w14:textId="77777777" w:rsidR="001C7B1E" w:rsidRDefault="001C7B1E" w:rsidP="001D7594">
            <w:pPr>
              <w:rPr>
                <w:b/>
                <w:sz w:val="20"/>
              </w:rPr>
            </w:pPr>
            <w:r>
              <w:rPr>
                <w:b/>
                <w:sz w:val="20"/>
              </w:rPr>
              <w:t>Software Reaction</w:t>
            </w:r>
          </w:p>
        </w:tc>
      </w:tr>
      <w:tr w:rsidR="001C7B1E" w14:paraId="54CA3512" w14:textId="77777777" w:rsidTr="001D7594">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236FCBC1" w14:textId="77777777" w:rsidR="001C7B1E" w:rsidRDefault="001C7B1E" w:rsidP="001D7594">
            <w:pPr>
              <w:rPr>
                <w:b/>
                <w:sz w:val="20"/>
              </w:rPr>
            </w:pPr>
            <w:r>
              <w:rPr>
                <w:b/>
                <w:sz w:val="20"/>
              </w:rPr>
              <w:t>1.</w:t>
            </w:r>
            <w:del w:id="163" w:author="Maryum Xedi" w:date="2002-04-03T20:08:00Z">
              <w:r>
                <w:rPr>
                  <w:b/>
                  <w:sz w:val="20"/>
                </w:rPr>
                <w:delText>1</w:delText>
              </w:r>
            </w:del>
          </w:p>
        </w:tc>
        <w:tc>
          <w:tcPr>
            <w:tcW w:w="3210" w:type="dxa"/>
            <w:gridSpan w:val="3"/>
            <w:tcBorders>
              <w:top w:val="single" w:sz="4" w:space="0" w:color="auto"/>
              <w:left w:val="single" w:sz="4" w:space="0" w:color="auto"/>
              <w:bottom w:val="single" w:sz="4" w:space="0" w:color="auto"/>
              <w:right w:val="single" w:sz="4" w:space="0" w:color="auto"/>
            </w:tcBorders>
            <w:hideMark/>
          </w:tcPr>
          <w:p w14:paraId="12E87991" w14:textId="77777777" w:rsidR="001C7B1E" w:rsidRDefault="001C7B1E" w:rsidP="001D7594">
            <w:pPr>
              <w:rPr>
                <w:i/>
                <w:sz w:val="20"/>
              </w:rPr>
            </w:pPr>
            <w:r>
              <w:rPr>
                <w:i/>
                <w:sz w:val="20"/>
                <w:szCs w:val="20"/>
              </w:rPr>
              <w:t>Play The Game.</w:t>
            </w:r>
          </w:p>
        </w:tc>
        <w:tc>
          <w:tcPr>
            <w:tcW w:w="3945" w:type="dxa"/>
            <w:tcBorders>
              <w:top w:val="single" w:sz="4" w:space="0" w:color="auto"/>
              <w:left w:val="single" w:sz="4" w:space="0" w:color="auto"/>
              <w:bottom w:val="single" w:sz="4" w:space="0" w:color="auto"/>
              <w:right w:val="single" w:sz="4" w:space="0" w:color="auto"/>
            </w:tcBorders>
            <w:hideMark/>
          </w:tcPr>
          <w:p w14:paraId="7B8C69F7" w14:textId="77777777" w:rsidR="001C7B1E" w:rsidRDefault="001C7B1E" w:rsidP="001D7594">
            <w:pPr>
              <w:rPr>
                <w:i/>
                <w:sz w:val="20"/>
              </w:rPr>
            </w:pPr>
            <w:r>
              <w:rPr>
                <w:i/>
                <w:sz w:val="20"/>
                <w:szCs w:val="20"/>
              </w:rPr>
              <w:t>Player win/ Lose.</w:t>
            </w:r>
          </w:p>
        </w:tc>
      </w:tr>
      <w:tr w:rsidR="001C7B1E" w14:paraId="624C7CCC" w14:textId="77777777" w:rsidTr="001D7594">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6C62D59E" w14:textId="77777777" w:rsidR="001C7B1E" w:rsidRDefault="001C7B1E" w:rsidP="001D7594">
            <w:pPr>
              <w:rPr>
                <w:b/>
                <w:sz w:val="20"/>
              </w:rPr>
            </w:pPr>
            <w:r>
              <w:rPr>
                <w:b/>
                <w:sz w:val="20"/>
              </w:rPr>
              <w:lastRenderedPageBreak/>
              <w:t>2.</w:t>
            </w:r>
            <w:del w:id="164" w:author="Maryum Xedi" w:date="2002-04-03T20:08:00Z">
              <w:r>
                <w:rPr>
                  <w:b/>
                  <w:sz w:val="20"/>
                </w:rPr>
                <w:delText>2</w:delText>
              </w:r>
            </w:del>
          </w:p>
        </w:tc>
        <w:tc>
          <w:tcPr>
            <w:tcW w:w="3210" w:type="dxa"/>
            <w:gridSpan w:val="3"/>
            <w:tcBorders>
              <w:top w:val="single" w:sz="4" w:space="0" w:color="auto"/>
              <w:left w:val="single" w:sz="4" w:space="0" w:color="auto"/>
              <w:bottom w:val="single" w:sz="4" w:space="0" w:color="auto"/>
              <w:right w:val="single" w:sz="4" w:space="0" w:color="auto"/>
            </w:tcBorders>
          </w:tcPr>
          <w:p w14:paraId="26AA05B0"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63A8EB01" w14:textId="77777777" w:rsidR="001C7B1E" w:rsidRDefault="001C7B1E" w:rsidP="001D7594">
            <w:pPr>
              <w:rPr>
                <w:sz w:val="20"/>
              </w:rPr>
            </w:pPr>
          </w:p>
        </w:tc>
      </w:tr>
      <w:tr w:rsidR="001C7B1E" w14:paraId="35A842E8"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B5C8C7B" w14:textId="77777777" w:rsidR="001C7B1E" w:rsidRDefault="001C7B1E" w:rsidP="001D7594">
            <w:pPr>
              <w:rPr>
                <w:b/>
                <w:sz w:val="20"/>
              </w:rPr>
            </w:pPr>
            <w:del w:id="165" w:author="Maryum Xedi" w:date="2002-04-03T20:08:00Z">
              <w:r>
                <w:rPr>
                  <w:b/>
                  <w:sz w:val="20"/>
                </w:rPr>
                <w:delText>n</w:delText>
              </w:r>
            </w:del>
          </w:p>
        </w:tc>
        <w:tc>
          <w:tcPr>
            <w:tcW w:w="3210" w:type="dxa"/>
            <w:gridSpan w:val="3"/>
            <w:tcBorders>
              <w:top w:val="single" w:sz="4" w:space="0" w:color="auto"/>
              <w:left w:val="single" w:sz="4" w:space="0" w:color="auto"/>
              <w:bottom w:val="single" w:sz="4" w:space="0" w:color="auto"/>
              <w:right w:val="single" w:sz="4" w:space="0" w:color="auto"/>
            </w:tcBorders>
          </w:tcPr>
          <w:p w14:paraId="18861384"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6AA777B5" w14:textId="77777777" w:rsidR="001C7B1E" w:rsidRDefault="001C7B1E" w:rsidP="001D7594">
            <w:pPr>
              <w:rPr>
                <w:sz w:val="20"/>
              </w:rPr>
            </w:pPr>
          </w:p>
        </w:tc>
      </w:tr>
      <w:tr w:rsidR="001C7B1E" w14:paraId="21AB1156" w14:textId="77777777" w:rsidTr="001D7594">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131B8431" w14:textId="77777777" w:rsidR="001C7B1E" w:rsidRDefault="001C7B1E" w:rsidP="001D7594">
            <w:pPr>
              <w:rPr>
                <w:b/>
                <w:sz w:val="20"/>
              </w:rPr>
            </w:pPr>
            <w:r>
              <w:rPr>
                <w:b/>
                <w:sz w:val="20"/>
              </w:rPr>
              <w:t xml:space="preserve">Alternate Scenarios: </w:t>
            </w:r>
            <w:r>
              <w:rPr>
                <w:i/>
                <w:sz w:val="20"/>
              </w:rPr>
              <w:t>Write additional, optional, branching or iterative steps. Refer to specific action number to ensure understandability.</w:t>
            </w:r>
          </w:p>
        </w:tc>
      </w:tr>
      <w:tr w:rsidR="001C7B1E" w14:paraId="4DA96A30" w14:textId="77777777" w:rsidTr="001D7594">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3AC4D94C" w14:textId="77777777" w:rsidR="001C7B1E" w:rsidRDefault="001C7B1E" w:rsidP="001D7594">
            <w:pPr>
              <w:rPr>
                <w:b/>
                <w:bCs/>
                <w:iCs/>
                <w:sz w:val="20"/>
              </w:rPr>
            </w:pPr>
            <w:r>
              <w:rPr>
                <w:b/>
                <w:bCs/>
                <w:iCs/>
                <w:sz w:val="20"/>
              </w:rPr>
              <w:t>1a:</w:t>
            </w:r>
          </w:p>
          <w:p w14:paraId="2CD11645" w14:textId="77777777" w:rsidR="001C7B1E" w:rsidRDefault="001C7B1E" w:rsidP="001D7594">
            <w:pPr>
              <w:rPr>
                <w:b/>
                <w:bCs/>
                <w:iCs/>
                <w:sz w:val="20"/>
              </w:rPr>
            </w:pPr>
          </w:p>
          <w:p w14:paraId="6C5030DA" w14:textId="77777777" w:rsidR="001C7B1E" w:rsidRDefault="001C7B1E" w:rsidP="001D7594">
            <w:pPr>
              <w:rPr>
                <w:b/>
                <w:bCs/>
                <w:iCs/>
                <w:sz w:val="20"/>
              </w:rPr>
            </w:pPr>
            <w:r>
              <w:rPr>
                <w:b/>
                <w:bCs/>
                <w:iCs/>
                <w:sz w:val="20"/>
              </w:rPr>
              <w:t>2a:</w:t>
            </w:r>
          </w:p>
          <w:p w14:paraId="5B6F0897" w14:textId="77777777" w:rsidR="001C7B1E" w:rsidRDefault="001C7B1E" w:rsidP="001D7594">
            <w:pPr>
              <w:rPr>
                <w:b/>
                <w:bCs/>
                <w:iCs/>
                <w:sz w:val="20"/>
              </w:rPr>
            </w:pPr>
          </w:p>
        </w:tc>
      </w:tr>
      <w:tr w:rsidR="001C7B1E" w14:paraId="0DFFD1B4" w14:textId="77777777" w:rsidTr="001D7594">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775B8B66" w14:textId="77777777" w:rsidR="001C7B1E" w:rsidRDefault="001C7B1E" w:rsidP="001D7594">
            <w:pPr>
              <w:rPr>
                <w:b/>
                <w:sz w:val="20"/>
              </w:rPr>
            </w:pPr>
            <w:r>
              <w:rPr>
                <w:b/>
                <w:sz w:val="22"/>
              </w:rPr>
              <w:t xml:space="preserve">Post Conditions                           </w:t>
            </w:r>
            <w:r>
              <w:rPr>
                <w:i/>
                <w:sz w:val="20"/>
                <w:szCs w:val="20"/>
              </w:rPr>
              <w:t>Compete with others</w:t>
            </w:r>
          </w:p>
        </w:tc>
      </w:tr>
      <w:tr w:rsidR="001C7B1E" w14:paraId="24DB9855"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A1C8D6E" w14:textId="77777777" w:rsidR="001C7B1E" w:rsidRDefault="001C7B1E" w:rsidP="001D7594">
            <w:pPr>
              <w:rPr>
                <w:b/>
                <w:sz w:val="20"/>
              </w:rPr>
            </w:pPr>
            <w:ins w:id="166" w:author="Maryum Xedi" w:date="2002-04-03T20:08:00Z">
              <w:r>
                <w:rPr>
                  <w:b/>
                  <w:sz w:val="20"/>
                </w:rPr>
                <w:t>S</w:t>
              </w:r>
            </w:ins>
            <w:del w:id="167" w:author="Maryum Xedi" w:date="2002-04-03T20:08:00Z">
              <w:r>
                <w:rPr>
                  <w:b/>
                  <w:sz w:val="20"/>
                </w:rPr>
                <w:delText>S</w:delText>
              </w:r>
            </w:del>
            <w:r>
              <w:rPr>
                <w:b/>
                <w:sz w:val="20"/>
              </w:rPr>
              <w:t>tep#</w:t>
            </w:r>
          </w:p>
        </w:tc>
        <w:tc>
          <w:tcPr>
            <w:tcW w:w="7155" w:type="dxa"/>
            <w:gridSpan w:val="4"/>
            <w:tcBorders>
              <w:top w:val="single" w:sz="4" w:space="0" w:color="auto"/>
              <w:left w:val="single" w:sz="4" w:space="0" w:color="auto"/>
              <w:bottom w:val="single" w:sz="4" w:space="0" w:color="auto"/>
              <w:right w:val="single" w:sz="4" w:space="0" w:color="auto"/>
            </w:tcBorders>
            <w:hideMark/>
          </w:tcPr>
          <w:p w14:paraId="246A80CA" w14:textId="77777777" w:rsidR="001C7B1E" w:rsidRDefault="001C7B1E" w:rsidP="001D7594">
            <w:pPr>
              <w:rPr>
                <w:b/>
                <w:sz w:val="20"/>
              </w:rPr>
            </w:pPr>
            <w:r>
              <w:rPr>
                <w:b/>
                <w:sz w:val="20"/>
              </w:rPr>
              <w:t>Description</w:t>
            </w:r>
          </w:p>
        </w:tc>
      </w:tr>
      <w:tr w:rsidR="001C7B1E" w14:paraId="5B6A0D0F"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76FAB48" w14:textId="77777777" w:rsidR="001C7B1E" w:rsidRDefault="001C7B1E" w:rsidP="001D7594">
            <w:pPr>
              <w:rPr>
                <w:b/>
                <w:sz w:val="20"/>
              </w:rPr>
            </w:pPr>
            <w:del w:id="168" w:author="Maryum Xedi" w:date="2002-04-03T20:08:00Z">
              <w:r>
                <w:rPr>
                  <w:b/>
                  <w:sz w:val="20"/>
                </w:rPr>
                <w:delText>2</w:delText>
              </w:r>
            </w:del>
          </w:p>
        </w:tc>
        <w:tc>
          <w:tcPr>
            <w:tcW w:w="7155" w:type="dxa"/>
            <w:gridSpan w:val="4"/>
            <w:tcBorders>
              <w:top w:val="single" w:sz="4" w:space="0" w:color="auto"/>
              <w:left w:val="single" w:sz="4" w:space="0" w:color="auto"/>
              <w:bottom w:val="single" w:sz="4" w:space="0" w:color="auto"/>
              <w:right w:val="single" w:sz="4" w:space="0" w:color="auto"/>
            </w:tcBorders>
          </w:tcPr>
          <w:p w14:paraId="320A97B0" w14:textId="77777777" w:rsidR="001C7B1E" w:rsidRPr="0043229B" w:rsidRDefault="001C7B1E" w:rsidP="001D7594">
            <w:pPr>
              <w:rPr>
                <w:bCs/>
                <w:i/>
                <w:iCs/>
                <w:sz w:val="20"/>
              </w:rPr>
            </w:pPr>
          </w:p>
        </w:tc>
      </w:tr>
      <w:tr w:rsidR="001C7B1E" w14:paraId="1FCBD69B"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0E83D54A" w14:textId="77777777" w:rsidR="001C7B1E" w:rsidRDefault="001C7B1E" w:rsidP="001D7594">
            <w:pPr>
              <w:rPr>
                <w:b/>
                <w:sz w:val="20"/>
              </w:rPr>
            </w:pPr>
            <w:del w:id="169" w:author="Maryum Xedi" w:date="2002-04-03T20:08:00Z">
              <w:r>
                <w:rPr>
                  <w:b/>
                  <w:sz w:val="20"/>
                </w:rPr>
                <w:delText>n</w:delText>
              </w:r>
            </w:del>
            <w:r>
              <w:rPr>
                <w:b/>
                <w:sz w:val="20"/>
              </w:rPr>
              <w:t xml:space="preserve"> </w:t>
            </w:r>
          </w:p>
        </w:tc>
        <w:tc>
          <w:tcPr>
            <w:tcW w:w="7155" w:type="dxa"/>
            <w:gridSpan w:val="4"/>
            <w:tcBorders>
              <w:top w:val="single" w:sz="4" w:space="0" w:color="auto"/>
              <w:left w:val="single" w:sz="4" w:space="0" w:color="auto"/>
              <w:bottom w:val="single" w:sz="4" w:space="0" w:color="auto"/>
              <w:right w:val="single" w:sz="4" w:space="0" w:color="auto"/>
            </w:tcBorders>
          </w:tcPr>
          <w:p w14:paraId="729A2D61" w14:textId="77777777" w:rsidR="001C7B1E" w:rsidRDefault="001C7B1E" w:rsidP="001D7594">
            <w:pPr>
              <w:rPr>
                <w:b/>
                <w:sz w:val="20"/>
              </w:rPr>
            </w:pPr>
          </w:p>
        </w:tc>
      </w:tr>
      <w:tr w:rsidR="001C7B1E" w14:paraId="1260D9AA"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69F4AF3B" w14:textId="77777777" w:rsidR="001C7B1E" w:rsidRDefault="001C7B1E" w:rsidP="001D7594">
            <w:pPr>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6AF349BD" w14:textId="77777777" w:rsidR="001C7B1E" w:rsidRDefault="001C7B1E" w:rsidP="001D7594">
            <w:pPr>
              <w:rPr>
                <w:i/>
                <w:sz w:val="20"/>
              </w:rPr>
            </w:pPr>
            <w:r>
              <w:rPr>
                <w:i/>
                <w:sz w:val="20"/>
              </w:rPr>
              <w:t>&lt;Related use cases, which use or are used by this use case&gt;</w:t>
            </w:r>
          </w:p>
        </w:tc>
      </w:tr>
      <w:tr w:rsidR="001C7B1E" w14:paraId="5F4B09AC"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288B07EE" w14:textId="77777777" w:rsidR="001C7B1E" w:rsidRDefault="001C7B1E" w:rsidP="001D7594">
            <w:pPr>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78BBFFA3" w14:textId="77777777" w:rsidR="001C7B1E" w:rsidRDefault="001C7B1E" w:rsidP="001D7594">
            <w:pPr>
              <w:rPr>
                <w:i/>
                <w:sz w:val="20"/>
              </w:rPr>
            </w:pPr>
            <w:r>
              <w:rPr>
                <w:i/>
                <w:sz w:val="20"/>
              </w:rPr>
              <w:t xml:space="preserve">List user interface(s) that are related to this use case. Use numbered list in case of more than one user interface elements. </w:t>
            </w:r>
          </w:p>
        </w:tc>
      </w:tr>
      <w:tr w:rsidR="001C7B1E" w14:paraId="463047B3" w14:textId="77777777" w:rsidTr="001D7594">
        <w:trPr>
          <w:cantSplit/>
          <w:trHeight w:val="315"/>
          <w:ins w:id="170"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5CBEF641" w14:textId="77777777" w:rsidR="001C7B1E" w:rsidRDefault="001C7B1E" w:rsidP="001D7594">
            <w:pPr>
              <w:rPr>
                <w:ins w:id="171" w:author="Maryum Xedi" w:date="2002-04-03T20:08:00Z"/>
                <w:sz w:val="20"/>
              </w:rPr>
            </w:pPr>
            <w:ins w:id="172" w:author="Maryum Xedi" w:date="2002-04-03T20:08:00Z">
              <w:r>
                <w:rPr>
                  <w:b/>
                  <w:sz w:val="20"/>
                </w:rPr>
                <w:t>Concurrency and Response</w:t>
              </w:r>
            </w:ins>
            <w:ins w:id="173" w:author="Maryum Xedi" w:date="2002-04-03T20:09:00Z">
              <w:r>
                <w:rPr>
                  <w:b/>
                  <w:sz w:val="20"/>
                </w:rPr>
                <w:br/>
              </w:r>
              <w:r>
                <w:rPr>
                  <w:i/>
                  <w:sz w:val="20"/>
                </w:rPr>
                <w:t xml:space="preserve">Give an estimate of the following </w:t>
              </w:r>
            </w:ins>
          </w:p>
          <w:p w14:paraId="24FA1599" w14:textId="77777777" w:rsidR="001C7B1E" w:rsidRDefault="001C7B1E" w:rsidP="001D7594">
            <w:pPr>
              <w:numPr>
                <w:ilvl w:val="0"/>
                <w:numId w:val="15"/>
              </w:numPr>
              <w:rPr>
                <w:ins w:id="174" w:author="Maryum Xedi" w:date="2002-04-03T20:09:00Z"/>
                <w:i/>
                <w:sz w:val="20"/>
              </w:rPr>
            </w:pPr>
            <w:ins w:id="175" w:author="Maryum Xedi" w:date="2002-04-03T20:09:00Z">
              <w:r>
                <w:rPr>
                  <w:i/>
                  <w:sz w:val="20"/>
                </w:rPr>
                <w:t>Number of concurrent users</w:t>
              </w:r>
            </w:ins>
          </w:p>
          <w:p w14:paraId="291B5D55" w14:textId="77777777" w:rsidR="001C7B1E" w:rsidRDefault="001C7B1E" w:rsidP="001D7594">
            <w:pPr>
              <w:numPr>
                <w:ilvl w:val="0"/>
                <w:numId w:val="15"/>
              </w:numPr>
              <w:rPr>
                <w:ins w:id="176" w:author="Maryum Xedi" w:date="2002-04-03T20:10:00Z"/>
                <w:i/>
                <w:sz w:val="20"/>
              </w:rPr>
            </w:pPr>
            <w:ins w:id="177" w:author="Maryum Xedi" w:date="2002-04-03T20:10:00Z">
              <w:r>
                <w:rPr>
                  <w:i/>
                  <w:sz w:val="20"/>
                </w:rPr>
                <w:t>Expected response time of the use case</w:t>
              </w:r>
            </w:ins>
          </w:p>
          <w:p w14:paraId="19D85C0D" w14:textId="77777777" w:rsidR="001C7B1E" w:rsidRDefault="001C7B1E" w:rsidP="001D7594">
            <w:pPr>
              <w:rPr>
                <w:ins w:id="178" w:author="Maryum Xedi" w:date="2002-04-03T20:10:00Z"/>
                <w:i/>
                <w:sz w:val="20"/>
              </w:rPr>
            </w:pPr>
          </w:p>
          <w:p w14:paraId="1C500DDB" w14:textId="77777777" w:rsidR="001C7B1E" w:rsidRDefault="001C7B1E" w:rsidP="001D7594">
            <w:pPr>
              <w:rPr>
                <w:ins w:id="179" w:author="Maryum Xedi" w:date="2002-04-03T20:08:00Z"/>
                <w:i/>
                <w:sz w:val="20"/>
              </w:rPr>
            </w:pPr>
          </w:p>
        </w:tc>
      </w:tr>
    </w:tbl>
    <w:p w14:paraId="453B8042" w14:textId="77777777" w:rsidR="001C7B1E" w:rsidRDefault="001C7B1E" w:rsidP="001C7B1E">
      <w:pPr>
        <w:pBdr>
          <w:top w:val="nil"/>
          <w:left w:val="nil"/>
          <w:bottom w:val="nil"/>
          <w:right w:val="nil"/>
          <w:between w:val="nil"/>
        </w:pBdr>
        <w:jc w:val="both"/>
        <w:rPr>
          <w:i/>
          <w:color w:val="000000"/>
          <w:sz w:val="20"/>
          <w:szCs w:val="20"/>
        </w:rPr>
      </w:pPr>
    </w:p>
    <w:p w14:paraId="16B442D7" w14:textId="77777777" w:rsidR="001C7B1E" w:rsidRDefault="001C7B1E" w:rsidP="001C7B1E">
      <w:pPr>
        <w:pBdr>
          <w:top w:val="nil"/>
          <w:left w:val="nil"/>
          <w:bottom w:val="nil"/>
          <w:right w:val="nil"/>
          <w:between w:val="nil"/>
        </w:pBdr>
        <w:jc w:val="both"/>
        <w:rPr>
          <w:i/>
          <w:color w:val="000000"/>
          <w:sz w:val="20"/>
          <w:szCs w:val="20"/>
        </w:rPr>
      </w:pPr>
    </w:p>
    <w:p w14:paraId="1C74E3EF" w14:textId="77777777" w:rsidR="001C7B1E" w:rsidRDefault="001C7B1E" w:rsidP="001C7B1E">
      <w:pPr>
        <w:pBdr>
          <w:top w:val="nil"/>
          <w:left w:val="nil"/>
          <w:bottom w:val="nil"/>
          <w:right w:val="nil"/>
          <w:between w:val="nil"/>
        </w:pBdr>
        <w:jc w:val="both"/>
        <w:rPr>
          <w:i/>
          <w:color w:val="000000"/>
          <w:sz w:val="20"/>
          <w:szCs w:val="20"/>
        </w:rPr>
      </w:pPr>
    </w:p>
    <w:p w14:paraId="4B5919A5" w14:textId="77777777" w:rsidR="001C7B1E" w:rsidRDefault="001C7B1E" w:rsidP="001C7B1E">
      <w:pPr>
        <w:pBdr>
          <w:top w:val="nil"/>
          <w:left w:val="nil"/>
          <w:bottom w:val="nil"/>
          <w:right w:val="nil"/>
          <w:between w:val="nil"/>
        </w:pBdr>
        <w:jc w:val="both"/>
        <w:rPr>
          <w:i/>
          <w:color w:val="000000"/>
          <w:sz w:val="20"/>
          <w:szCs w:val="20"/>
        </w:rPr>
      </w:pPr>
    </w:p>
    <w:p w14:paraId="3439B645" w14:textId="77777777" w:rsidR="001C7B1E" w:rsidRDefault="001C7B1E" w:rsidP="001C7B1E">
      <w:pPr>
        <w:pBdr>
          <w:top w:val="nil"/>
          <w:left w:val="nil"/>
          <w:bottom w:val="nil"/>
          <w:right w:val="nil"/>
          <w:between w:val="nil"/>
        </w:pBdr>
        <w:jc w:val="both"/>
        <w:rPr>
          <w:i/>
          <w:color w:val="000000"/>
          <w:sz w:val="20"/>
          <w:szCs w:val="20"/>
        </w:rPr>
      </w:pPr>
    </w:p>
    <w:p w14:paraId="25123B0D" w14:textId="77777777" w:rsidR="001C7B1E" w:rsidRDefault="001C7B1E" w:rsidP="001C7B1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1C7B1E" w14:paraId="35AA2C01"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47702E39" w14:textId="77777777" w:rsidR="001C7B1E" w:rsidRDefault="001C7B1E" w:rsidP="001D7594">
            <w:pPr>
              <w:jc w:val="center"/>
              <w:rPr>
                <w:b/>
                <w:sz w:val="28"/>
              </w:rPr>
            </w:pPr>
            <w:r>
              <w:rPr>
                <w:b/>
                <w:sz w:val="28"/>
              </w:rPr>
              <w:t xml:space="preserve">&lt;Use case Id: </w:t>
            </w:r>
            <w:r w:rsidRPr="00387D13">
              <w:rPr>
                <w:b/>
                <w:bCs/>
                <w:iCs/>
                <w:sz w:val="28"/>
                <w:szCs w:val="28"/>
              </w:rPr>
              <w:t>Reward/Punishment</w:t>
            </w:r>
            <w:r>
              <w:rPr>
                <w:b/>
                <w:sz w:val="28"/>
              </w:rPr>
              <w:t xml:space="preserve"> &gt;</w:t>
            </w:r>
          </w:p>
        </w:tc>
      </w:tr>
      <w:tr w:rsidR="001C7B1E" w14:paraId="76872151"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5C670066" w14:textId="77777777" w:rsidR="001C7B1E" w:rsidRDefault="001C7B1E" w:rsidP="001D7594">
            <w:pPr>
              <w:rPr>
                <w:i/>
                <w:sz w:val="20"/>
              </w:rPr>
            </w:pPr>
            <w:r>
              <w:rPr>
                <w:b/>
                <w:sz w:val="20"/>
              </w:rPr>
              <w:t>Actors:</w:t>
            </w:r>
            <w:r>
              <w:rPr>
                <w:b/>
                <w:sz w:val="20"/>
              </w:rPr>
              <w:tab/>
            </w:r>
            <w:r>
              <w:rPr>
                <w:sz w:val="20"/>
              </w:rPr>
              <w:t xml:space="preserve">                                    </w:t>
            </w:r>
            <w:r>
              <w:rPr>
                <w:i/>
                <w:sz w:val="20"/>
              </w:rPr>
              <w:t>user</w:t>
            </w:r>
          </w:p>
        </w:tc>
      </w:tr>
      <w:tr w:rsidR="001C7B1E" w14:paraId="20C6540C" w14:textId="77777777" w:rsidTr="001D7594">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39161F94" w14:textId="77777777" w:rsidR="001C7B1E" w:rsidRDefault="001C7B1E" w:rsidP="001D7594">
            <w:pPr>
              <w:rPr>
                <w:sz w:val="20"/>
              </w:rPr>
            </w:pPr>
            <w:r>
              <w:rPr>
                <w:b/>
                <w:sz w:val="20"/>
              </w:rPr>
              <w:t>Feature:</w:t>
            </w:r>
            <w:r>
              <w:t xml:space="preserve">           </w:t>
            </w:r>
            <w:r>
              <w:rPr>
                <w:i/>
                <w:sz w:val="20"/>
                <w:szCs w:val="20"/>
              </w:rPr>
              <w:t>Gives the reward to the player r punish in the bp/Rp decrease</w:t>
            </w:r>
          </w:p>
        </w:tc>
      </w:tr>
      <w:tr w:rsidR="001C7B1E" w14:paraId="45A64240" w14:textId="77777777" w:rsidTr="001D7594">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73931DAF" w14:textId="77777777" w:rsidR="001C7B1E" w:rsidRDefault="001C7B1E" w:rsidP="001D7594">
            <w:pPr>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6DE6ADCB" w14:textId="77777777" w:rsidR="001C7B1E" w:rsidRDefault="001C7B1E" w:rsidP="001D7594">
            <w:pPr>
              <w:rPr>
                <w:i/>
                <w:sz w:val="20"/>
              </w:rPr>
            </w:pPr>
            <w:r>
              <w:rPr>
                <w:i/>
                <w:sz w:val="20"/>
              </w:rPr>
              <w:t>7</w:t>
            </w:r>
          </w:p>
        </w:tc>
      </w:tr>
      <w:tr w:rsidR="001C7B1E" w14:paraId="481E8EF0" w14:textId="77777777" w:rsidTr="001D7594">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164874AF" w14:textId="77777777" w:rsidR="001C7B1E" w:rsidRDefault="001C7B1E" w:rsidP="001D7594">
            <w:pPr>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74B11279" w14:textId="77777777" w:rsidR="001C7B1E" w:rsidRDefault="001C7B1E" w:rsidP="001D7594">
            <w:pPr>
              <w:rPr>
                <w:sz w:val="20"/>
              </w:rPr>
            </w:pPr>
            <w:r>
              <w:rPr>
                <w:i/>
                <w:sz w:val="20"/>
                <w:szCs w:val="20"/>
              </w:rPr>
              <w:t>Play whole game don't exit the game</w:t>
            </w:r>
          </w:p>
        </w:tc>
      </w:tr>
      <w:tr w:rsidR="001C7B1E" w14:paraId="5B588C93" w14:textId="77777777" w:rsidTr="001D7594">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575E6514" w14:textId="77777777" w:rsidR="001C7B1E" w:rsidRDefault="001C7B1E" w:rsidP="001D7594">
            <w:pPr>
              <w:rPr>
                <w:b/>
                <w:sz w:val="20"/>
              </w:rPr>
            </w:pPr>
            <w:r>
              <w:rPr>
                <w:b/>
                <w:sz w:val="22"/>
              </w:rPr>
              <w:t>Scenarios</w:t>
            </w:r>
          </w:p>
        </w:tc>
      </w:tr>
      <w:tr w:rsidR="001C7B1E" w14:paraId="06CF6EAA" w14:textId="77777777" w:rsidTr="001D7594">
        <w:trPr>
          <w:cantSplit/>
          <w:trHeight w:val="406"/>
        </w:trPr>
        <w:tc>
          <w:tcPr>
            <w:tcW w:w="763" w:type="dxa"/>
            <w:tcBorders>
              <w:top w:val="single" w:sz="4" w:space="0" w:color="auto"/>
              <w:left w:val="single" w:sz="4" w:space="0" w:color="auto"/>
              <w:bottom w:val="single" w:sz="4" w:space="0" w:color="auto"/>
              <w:right w:val="single" w:sz="4" w:space="0" w:color="auto"/>
            </w:tcBorders>
            <w:hideMark/>
          </w:tcPr>
          <w:p w14:paraId="6F15DB36" w14:textId="77777777" w:rsidR="001C7B1E" w:rsidRDefault="001C7B1E" w:rsidP="001D7594">
            <w:pPr>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34879177" w14:textId="77777777" w:rsidR="001C7B1E" w:rsidRDefault="001C7B1E" w:rsidP="001D7594">
            <w:pPr>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4FE45CF8" w14:textId="77777777" w:rsidR="001C7B1E" w:rsidRDefault="001C7B1E" w:rsidP="001D7594">
            <w:pPr>
              <w:rPr>
                <w:b/>
                <w:sz w:val="20"/>
              </w:rPr>
            </w:pPr>
            <w:r>
              <w:rPr>
                <w:b/>
                <w:sz w:val="20"/>
              </w:rPr>
              <w:t>Software Reaction</w:t>
            </w:r>
          </w:p>
        </w:tc>
      </w:tr>
      <w:tr w:rsidR="001C7B1E" w14:paraId="12698C8D" w14:textId="77777777" w:rsidTr="001D7594">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5ED517B1" w14:textId="77777777" w:rsidR="001C7B1E" w:rsidRDefault="001C7B1E" w:rsidP="001D7594">
            <w:pPr>
              <w:rPr>
                <w:b/>
                <w:sz w:val="20"/>
              </w:rPr>
            </w:pPr>
            <w:r>
              <w:rPr>
                <w:b/>
                <w:sz w:val="20"/>
              </w:rPr>
              <w:t>1.</w:t>
            </w:r>
            <w:del w:id="180" w:author="Maryum Xedi" w:date="2002-04-03T20:08:00Z">
              <w:r>
                <w:rPr>
                  <w:b/>
                  <w:sz w:val="20"/>
                </w:rPr>
                <w:delText>1</w:delText>
              </w:r>
            </w:del>
          </w:p>
        </w:tc>
        <w:tc>
          <w:tcPr>
            <w:tcW w:w="3210" w:type="dxa"/>
            <w:gridSpan w:val="3"/>
            <w:tcBorders>
              <w:top w:val="single" w:sz="4" w:space="0" w:color="auto"/>
              <w:left w:val="single" w:sz="4" w:space="0" w:color="auto"/>
              <w:bottom w:val="single" w:sz="4" w:space="0" w:color="auto"/>
              <w:right w:val="single" w:sz="4" w:space="0" w:color="auto"/>
            </w:tcBorders>
            <w:hideMark/>
          </w:tcPr>
          <w:p w14:paraId="2FFADA63" w14:textId="77777777" w:rsidR="001C7B1E" w:rsidRDefault="001C7B1E" w:rsidP="001D7594">
            <w:pPr>
              <w:rPr>
                <w:i/>
                <w:sz w:val="20"/>
              </w:rPr>
            </w:pPr>
            <w:r>
              <w:rPr>
                <w:i/>
                <w:sz w:val="20"/>
                <w:szCs w:val="20"/>
              </w:rPr>
              <w:t>None</w:t>
            </w:r>
          </w:p>
        </w:tc>
        <w:tc>
          <w:tcPr>
            <w:tcW w:w="3945" w:type="dxa"/>
            <w:tcBorders>
              <w:top w:val="single" w:sz="4" w:space="0" w:color="auto"/>
              <w:left w:val="single" w:sz="4" w:space="0" w:color="auto"/>
              <w:bottom w:val="single" w:sz="4" w:space="0" w:color="auto"/>
              <w:right w:val="single" w:sz="4" w:space="0" w:color="auto"/>
            </w:tcBorders>
            <w:hideMark/>
          </w:tcPr>
          <w:p w14:paraId="4598CFD2" w14:textId="77777777" w:rsidR="001C7B1E" w:rsidRDefault="001C7B1E" w:rsidP="001D7594">
            <w:pPr>
              <w:rPr>
                <w:i/>
                <w:sz w:val="20"/>
              </w:rPr>
            </w:pPr>
            <w:r>
              <w:rPr>
                <w:i/>
                <w:sz w:val="20"/>
                <w:szCs w:val="20"/>
              </w:rPr>
              <w:t>Panel is shown about it.</w:t>
            </w:r>
          </w:p>
        </w:tc>
      </w:tr>
      <w:tr w:rsidR="001C7B1E" w14:paraId="79DD8F2B" w14:textId="77777777" w:rsidTr="001D7594">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7641A7DB" w14:textId="77777777" w:rsidR="001C7B1E" w:rsidRDefault="001C7B1E" w:rsidP="001D7594">
            <w:pPr>
              <w:rPr>
                <w:b/>
                <w:sz w:val="20"/>
              </w:rPr>
            </w:pPr>
            <w:r>
              <w:rPr>
                <w:b/>
                <w:sz w:val="20"/>
              </w:rPr>
              <w:t>2.</w:t>
            </w:r>
            <w:del w:id="181" w:author="Maryum Xedi" w:date="2002-04-03T20:08:00Z">
              <w:r>
                <w:rPr>
                  <w:b/>
                  <w:sz w:val="20"/>
                </w:rPr>
                <w:delText>2</w:delText>
              </w:r>
            </w:del>
          </w:p>
        </w:tc>
        <w:tc>
          <w:tcPr>
            <w:tcW w:w="3210" w:type="dxa"/>
            <w:gridSpan w:val="3"/>
            <w:tcBorders>
              <w:top w:val="single" w:sz="4" w:space="0" w:color="auto"/>
              <w:left w:val="single" w:sz="4" w:space="0" w:color="auto"/>
              <w:bottom w:val="single" w:sz="4" w:space="0" w:color="auto"/>
              <w:right w:val="single" w:sz="4" w:space="0" w:color="auto"/>
            </w:tcBorders>
          </w:tcPr>
          <w:p w14:paraId="4FD163F6"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2EF4A152" w14:textId="77777777" w:rsidR="001C7B1E" w:rsidRDefault="001C7B1E" w:rsidP="001D7594">
            <w:pPr>
              <w:rPr>
                <w:sz w:val="20"/>
              </w:rPr>
            </w:pPr>
          </w:p>
        </w:tc>
      </w:tr>
      <w:tr w:rsidR="001C7B1E" w14:paraId="2C679E0E"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43CA504B" w14:textId="77777777" w:rsidR="001C7B1E" w:rsidRDefault="001C7B1E" w:rsidP="001D7594">
            <w:pPr>
              <w:rPr>
                <w:b/>
                <w:sz w:val="20"/>
              </w:rPr>
            </w:pPr>
            <w:del w:id="182" w:author="Maryum Xedi" w:date="2002-04-03T20:08:00Z">
              <w:r>
                <w:rPr>
                  <w:b/>
                  <w:sz w:val="20"/>
                </w:rPr>
                <w:delText>n</w:delText>
              </w:r>
            </w:del>
          </w:p>
        </w:tc>
        <w:tc>
          <w:tcPr>
            <w:tcW w:w="3210" w:type="dxa"/>
            <w:gridSpan w:val="3"/>
            <w:tcBorders>
              <w:top w:val="single" w:sz="4" w:space="0" w:color="auto"/>
              <w:left w:val="single" w:sz="4" w:space="0" w:color="auto"/>
              <w:bottom w:val="single" w:sz="4" w:space="0" w:color="auto"/>
              <w:right w:val="single" w:sz="4" w:space="0" w:color="auto"/>
            </w:tcBorders>
          </w:tcPr>
          <w:p w14:paraId="437727D6" w14:textId="77777777" w:rsidR="001C7B1E" w:rsidRDefault="001C7B1E" w:rsidP="001D7594">
            <w:pPr>
              <w:rPr>
                <w:sz w:val="20"/>
              </w:rPr>
            </w:pPr>
          </w:p>
        </w:tc>
        <w:tc>
          <w:tcPr>
            <w:tcW w:w="3945" w:type="dxa"/>
            <w:tcBorders>
              <w:top w:val="single" w:sz="4" w:space="0" w:color="auto"/>
              <w:left w:val="single" w:sz="4" w:space="0" w:color="auto"/>
              <w:bottom w:val="single" w:sz="4" w:space="0" w:color="auto"/>
              <w:right w:val="single" w:sz="4" w:space="0" w:color="auto"/>
            </w:tcBorders>
          </w:tcPr>
          <w:p w14:paraId="4D40075F" w14:textId="77777777" w:rsidR="001C7B1E" w:rsidRDefault="001C7B1E" w:rsidP="001D7594">
            <w:pPr>
              <w:rPr>
                <w:sz w:val="20"/>
              </w:rPr>
            </w:pPr>
          </w:p>
        </w:tc>
      </w:tr>
      <w:tr w:rsidR="001C7B1E" w14:paraId="655D7B59" w14:textId="77777777" w:rsidTr="001D7594">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1E27510F" w14:textId="77777777" w:rsidR="001C7B1E" w:rsidRDefault="001C7B1E" w:rsidP="001D7594">
            <w:pPr>
              <w:rPr>
                <w:b/>
                <w:sz w:val="20"/>
              </w:rPr>
            </w:pPr>
            <w:r>
              <w:rPr>
                <w:b/>
                <w:sz w:val="20"/>
              </w:rPr>
              <w:t xml:space="preserve">Alternate Scenarios: </w:t>
            </w:r>
            <w:r>
              <w:rPr>
                <w:i/>
                <w:sz w:val="20"/>
              </w:rPr>
              <w:t>Write additional, optional, branching or iterative steps. Refer to specific action number to ensure understandability.</w:t>
            </w:r>
          </w:p>
        </w:tc>
      </w:tr>
      <w:tr w:rsidR="001C7B1E" w14:paraId="2989772C" w14:textId="77777777" w:rsidTr="001D7594">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4E51E970" w14:textId="77777777" w:rsidR="001C7B1E" w:rsidRDefault="001C7B1E" w:rsidP="001D7594">
            <w:pPr>
              <w:rPr>
                <w:b/>
                <w:bCs/>
                <w:iCs/>
                <w:sz w:val="20"/>
              </w:rPr>
            </w:pPr>
            <w:r>
              <w:rPr>
                <w:b/>
                <w:bCs/>
                <w:iCs/>
                <w:sz w:val="20"/>
              </w:rPr>
              <w:t>1a:</w:t>
            </w:r>
          </w:p>
          <w:p w14:paraId="37753AF0" w14:textId="77777777" w:rsidR="001C7B1E" w:rsidRDefault="001C7B1E" w:rsidP="001D7594">
            <w:pPr>
              <w:rPr>
                <w:b/>
                <w:bCs/>
                <w:iCs/>
                <w:sz w:val="20"/>
              </w:rPr>
            </w:pPr>
          </w:p>
          <w:p w14:paraId="2762ED72" w14:textId="77777777" w:rsidR="001C7B1E" w:rsidRDefault="001C7B1E" w:rsidP="001D7594">
            <w:pPr>
              <w:rPr>
                <w:b/>
                <w:bCs/>
                <w:iCs/>
                <w:sz w:val="20"/>
              </w:rPr>
            </w:pPr>
            <w:r>
              <w:rPr>
                <w:b/>
                <w:bCs/>
                <w:iCs/>
                <w:sz w:val="20"/>
              </w:rPr>
              <w:t>2a:</w:t>
            </w:r>
          </w:p>
          <w:p w14:paraId="193BE33E" w14:textId="77777777" w:rsidR="001C7B1E" w:rsidRDefault="001C7B1E" w:rsidP="001D7594">
            <w:pPr>
              <w:rPr>
                <w:b/>
                <w:bCs/>
                <w:iCs/>
                <w:sz w:val="20"/>
              </w:rPr>
            </w:pPr>
          </w:p>
        </w:tc>
      </w:tr>
      <w:tr w:rsidR="001C7B1E" w14:paraId="371C68B4" w14:textId="77777777" w:rsidTr="001D7594">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19ADAEED" w14:textId="77777777" w:rsidR="001C7B1E" w:rsidRDefault="001C7B1E" w:rsidP="001D7594">
            <w:pPr>
              <w:rPr>
                <w:b/>
                <w:sz w:val="20"/>
              </w:rPr>
            </w:pPr>
            <w:r>
              <w:rPr>
                <w:b/>
                <w:sz w:val="22"/>
              </w:rPr>
              <w:t xml:space="preserve">Post Conditions                           </w:t>
            </w:r>
            <w:r>
              <w:rPr>
                <w:i/>
                <w:sz w:val="20"/>
                <w:szCs w:val="20"/>
              </w:rPr>
              <w:t>Win/Lose</w:t>
            </w:r>
          </w:p>
        </w:tc>
      </w:tr>
      <w:tr w:rsidR="001C7B1E" w14:paraId="7D1EDA4A"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57E99A7B" w14:textId="77777777" w:rsidR="001C7B1E" w:rsidRDefault="001C7B1E" w:rsidP="001D7594">
            <w:pPr>
              <w:rPr>
                <w:b/>
                <w:sz w:val="20"/>
              </w:rPr>
            </w:pPr>
            <w:ins w:id="183" w:author="Maryum Xedi" w:date="2002-04-03T20:08:00Z">
              <w:r>
                <w:rPr>
                  <w:b/>
                  <w:sz w:val="20"/>
                </w:rPr>
                <w:lastRenderedPageBreak/>
                <w:t>S</w:t>
              </w:r>
            </w:ins>
            <w:del w:id="184" w:author="Maryum Xedi" w:date="2002-04-03T20:08:00Z">
              <w:r>
                <w:rPr>
                  <w:b/>
                  <w:sz w:val="20"/>
                </w:rPr>
                <w:delText>S</w:delText>
              </w:r>
            </w:del>
            <w:r>
              <w:rPr>
                <w:b/>
                <w:sz w:val="20"/>
              </w:rPr>
              <w:t>tep#</w:t>
            </w:r>
          </w:p>
        </w:tc>
        <w:tc>
          <w:tcPr>
            <w:tcW w:w="7155" w:type="dxa"/>
            <w:gridSpan w:val="4"/>
            <w:tcBorders>
              <w:top w:val="single" w:sz="4" w:space="0" w:color="auto"/>
              <w:left w:val="single" w:sz="4" w:space="0" w:color="auto"/>
              <w:bottom w:val="single" w:sz="4" w:space="0" w:color="auto"/>
              <w:right w:val="single" w:sz="4" w:space="0" w:color="auto"/>
            </w:tcBorders>
            <w:hideMark/>
          </w:tcPr>
          <w:p w14:paraId="37D83966" w14:textId="77777777" w:rsidR="001C7B1E" w:rsidRDefault="001C7B1E" w:rsidP="001D7594">
            <w:pPr>
              <w:rPr>
                <w:b/>
                <w:sz w:val="20"/>
              </w:rPr>
            </w:pPr>
            <w:r>
              <w:rPr>
                <w:b/>
                <w:sz w:val="20"/>
              </w:rPr>
              <w:t>Description</w:t>
            </w:r>
          </w:p>
        </w:tc>
      </w:tr>
      <w:tr w:rsidR="001C7B1E" w14:paraId="4F7CFD7F"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3A939BA" w14:textId="77777777" w:rsidR="001C7B1E" w:rsidRDefault="001C7B1E" w:rsidP="001D7594">
            <w:pPr>
              <w:rPr>
                <w:b/>
                <w:sz w:val="20"/>
              </w:rPr>
            </w:pPr>
            <w:del w:id="185" w:author="Maryum Xedi" w:date="2002-04-03T20:08:00Z">
              <w:r>
                <w:rPr>
                  <w:b/>
                  <w:sz w:val="20"/>
                </w:rPr>
                <w:delText>2</w:delText>
              </w:r>
            </w:del>
          </w:p>
        </w:tc>
        <w:tc>
          <w:tcPr>
            <w:tcW w:w="7155" w:type="dxa"/>
            <w:gridSpan w:val="4"/>
            <w:tcBorders>
              <w:top w:val="single" w:sz="4" w:space="0" w:color="auto"/>
              <w:left w:val="single" w:sz="4" w:space="0" w:color="auto"/>
              <w:bottom w:val="single" w:sz="4" w:space="0" w:color="auto"/>
              <w:right w:val="single" w:sz="4" w:space="0" w:color="auto"/>
            </w:tcBorders>
          </w:tcPr>
          <w:p w14:paraId="2E185D54" w14:textId="77777777" w:rsidR="001C7B1E" w:rsidRDefault="001C7B1E" w:rsidP="001D7594">
            <w:pPr>
              <w:ind w:left="101"/>
              <w:rPr>
                <w:i/>
                <w:sz w:val="20"/>
                <w:szCs w:val="20"/>
              </w:rPr>
            </w:pPr>
            <w:r>
              <w:rPr>
                <w:i/>
                <w:sz w:val="20"/>
                <w:szCs w:val="20"/>
              </w:rPr>
              <w:t>When the player wins the game, the player is rewarded with the coins and the winner punishes the loser.</w:t>
            </w:r>
          </w:p>
          <w:p w14:paraId="77C1214D" w14:textId="77777777" w:rsidR="001C7B1E" w:rsidRDefault="001C7B1E" w:rsidP="001D7594">
            <w:pPr>
              <w:ind w:left="101"/>
              <w:rPr>
                <w:i/>
                <w:sz w:val="20"/>
                <w:szCs w:val="20"/>
              </w:rPr>
            </w:pPr>
            <w:r>
              <w:rPr>
                <w:i/>
                <w:sz w:val="20"/>
                <w:szCs w:val="20"/>
              </w:rPr>
              <w:t>When the player loses the game, punishment given to that player by their ranks decrease in points.</w:t>
            </w:r>
          </w:p>
          <w:p w14:paraId="4727733E" w14:textId="77777777" w:rsidR="001C7B1E" w:rsidRPr="0043229B" w:rsidRDefault="001C7B1E" w:rsidP="001D7594">
            <w:pPr>
              <w:rPr>
                <w:bCs/>
                <w:i/>
                <w:iCs/>
                <w:sz w:val="20"/>
              </w:rPr>
            </w:pPr>
          </w:p>
        </w:tc>
      </w:tr>
      <w:tr w:rsidR="001C7B1E" w14:paraId="73494D7C" w14:textId="77777777" w:rsidTr="001D7594">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0915C12A" w14:textId="77777777" w:rsidR="001C7B1E" w:rsidRDefault="001C7B1E" w:rsidP="001D7594">
            <w:pPr>
              <w:rPr>
                <w:b/>
                <w:sz w:val="20"/>
              </w:rPr>
            </w:pPr>
            <w:del w:id="186" w:author="Maryum Xedi" w:date="2002-04-03T20:08:00Z">
              <w:r>
                <w:rPr>
                  <w:b/>
                  <w:sz w:val="20"/>
                </w:rPr>
                <w:delText>n</w:delText>
              </w:r>
            </w:del>
            <w:r>
              <w:rPr>
                <w:b/>
                <w:sz w:val="20"/>
              </w:rPr>
              <w:t xml:space="preserve"> </w:t>
            </w:r>
          </w:p>
        </w:tc>
        <w:tc>
          <w:tcPr>
            <w:tcW w:w="7155" w:type="dxa"/>
            <w:gridSpan w:val="4"/>
            <w:tcBorders>
              <w:top w:val="single" w:sz="4" w:space="0" w:color="auto"/>
              <w:left w:val="single" w:sz="4" w:space="0" w:color="auto"/>
              <w:bottom w:val="single" w:sz="4" w:space="0" w:color="auto"/>
              <w:right w:val="single" w:sz="4" w:space="0" w:color="auto"/>
            </w:tcBorders>
          </w:tcPr>
          <w:p w14:paraId="22A01B70" w14:textId="77777777" w:rsidR="001C7B1E" w:rsidRDefault="001C7B1E" w:rsidP="001D7594">
            <w:pPr>
              <w:rPr>
                <w:b/>
                <w:sz w:val="20"/>
              </w:rPr>
            </w:pPr>
          </w:p>
        </w:tc>
      </w:tr>
      <w:tr w:rsidR="001C7B1E" w14:paraId="2B331994"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5E2E77EB" w14:textId="77777777" w:rsidR="001C7B1E" w:rsidRDefault="001C7B1E" w:rsidP="001D7594">
            <w:pPr>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37BB6589" w14:textId="77777777" w:rsidR="001C7B1E" w:rsidRDefault="001C7B1E" w:rsidP="001D7594">
            <w:pPr>
              <w:rPr>
                <w:i/>
                <w:sz w:val="20"/>
              </w:rPr>
            </w:pPr>
            <w:r>
              <w:rPr>
                <w:i/>
                <w:sz w:val="20"/>
              </w:rPr>
              <w:t>&lt;Related use cases, which use or are used by this use case&gt;</w:t>
            </w:r>
          </w:p>
        </w:tc>
      </w:tr>
      <w:tr w:rsidR="001C7B1E" w14:paraId="6E039B80" w14:textId="77777777" w:rsidTr="001D7594">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62691051" w14:textId="77777777" w:rsidR="001C7B1E" w:rsidRDefault="001C7B1E" w:rsidP="001D7594">
            <w:pPr>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73A3CD30" w14:textId="77777777" w:rsidR="001C7B1E" w:rsidRDefault="001C7B1E" w:rsidP="001D7594">
            <w:pPr>
              <w:rPr>
                <w:i/>
                <w:sz w:val="20"/>
              </w:rPr>
            </w:pPr>
            <w:r>
              <w:rPr>
                <w:i/>
                <w:sz w:val="20"/>
              </w:rPr>
              <w:t xml:space="preserve">List user interface(s) that are related to this use case. Use numbered list in case of more than one user interface elements. </w:t>
            </w:r>
          </w:p>
        </w:tc>
      </w:tr>
      <w:tr w:rsidR="001C7B1E" w14:paraId="6CAF8456" w14:textId="77777777" w:rsidTr="001D7594">
        <w:trPr>
          <w:cantSplit/>
          <w:trHeight w:val="315"/>
          <w:ins w:id="187"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1B718174" w14:textId="77777777" w:rsidR="001C7B1E" w:rsidRDefault="001C7B1E" w:rsidP="001D7594">
            <w:pPr>
              <w:rPr>
                <w:ins w:id="188" w:author="Maryum Xedi" w:date="2002-04-03T20:08:00Z"/>
                <w:sz w:val="20"/>
              </w:rPr>
            </w:pPr>
            <w:ins w:id="189" w:author="Maryum Xedi" w:date="2002-04-03T20:08:00Z">
              <w:r>
                <w:rPr>
                  <w:b/>
                  <w:sz w:val="20"/>
                </w:rPr>
                <w:t>Concurrency and Response</w:t>
              </w:r>
            </w:ins>
            <w:ins w:id="190" w:author="Maryum Xedi" w:date="2002-04-03T20:09:00Z">
              <w:r>
                <w:rPr>
                  <w:b/>
                  <w:sz w:val="20"/>
                </w:rPr>
                <w:br/>
              </w:r>
              <w:r>
                <w:rPr>
                  <w:i/>
                  <w:sz w:val="20"/>
                </w:rPr>
                <w:t xml:space="preserve">Give an estimate of the following </w:t>
              </w:r>
            </w:ins>
          </w:p>
          <w:p w14:paraId="6C7FEDAB" w14:textId="77777777" w:rsidR="001C7B1E" w:rsidRDefault="001C7B1E" w:rsidP="001D7594">
            <w:pPr>
              <w:numPr>
                <w:ilvl w:val="0"/>
                <w:numId w:val="15"/>
              </w:numPr>
              <w:rPr>
                <w:ins w:id="191" w:author="Maryum Xedi" w:date="2002-04-03T20:09:00Z"/>
                <w:i/>
                <w:sz w:val="20"/>
              </w:rPr>
            </w:pPr>
            <w:ins w:id="192" w:author="Maryum Xedi" w:date="2002-04-03T20:09:00Z">
              <w:r>
                <w:rPr>
                  <w:i/>
                  <w:sz w:val="20"/>
                </w:rPr>
                <w:t>Number of concurrent users</w:t>
              </w:r>
            </w:ins>
          </w:p>
          <w:p w14:paraId="02CDB19C" w14:textId="77777777" w:rsidR="001C7B1E" w:rsidRDefault="001C7B1E" w:rsidP="001D7594">
            <w:pPr>
              <w:numPr>
                <w:ilvl w:val="0"/>
                <w:numId w:val="15"/>
              </w:numPr>
              <w:rPr>
                <w:ins w:id="193" w:author="Maryum Xedi" w:date="2002-04-03T20:10:00Z"/>
                <w:i/>
                <w:sz w:val="20"/>
              </w:rPr>
            </w:pPr>
            <w:ins w:id="194" w:author="Maryum Xedi" w:date="2002-04-03T20:10:00Z">
              <w:r>
                <w:rPr>
                  <w:i/>
                  <w:sz w:val="20"/>
                </w:rPr>
                <w:t>Expected response time of the use case</w:t>
              </w:r>
            </w:ins>
          </w:p>
          <w:p w14:paraId="28236426" w14:textId="77777777" w:rsidR="001C7B1E" w:rsidRDefault="001C7B1E" w:rsidP="001D7594">
            <w:pPr>
              <w:rPr>
                <w:ins w:id="195" w:author="Maryum Xedi" w:date="2002-04-03T20:10:00Z"/>
                <w:i/>
                <w:sz w:val="20"/>
              </w:rPr>
            </w:pPr>
          </w:p>
          <w:p w14:paraId="70C5BB4E" w14:textId="77777777" w:rsidR="001C7B1E" w:rsidRDefault="001C7B1E" w:rsidP="001D7594">
            <w:pPr>
              <w:rPr>
                <w:ins w:id="196" w:author="Maryum Xedi" w:date="2002-04-03T20:08:00Z"/>
                <w:i/>
                <w:sz w:val="20"/>
              </w:rPr>
            </w:pPr>
          </w:p>
        </w:tc>
      </w:tr>
    </w:tbl>
    <w:p w14:paraId="2474D1C1" w14:textId="77777777" w:rsidR="001C7B1E" w:rsidRDefault="001C7B1E" w:rsidP="001C7B1E">
      <w:pPr>
        <w:pBdr>
          <w:top w:val="nil"/>
          <w:left w:val="nil"/>
          <w:bottom w:val="nil"/>
          <w:right w:val="nil"/>
          <w:between w:val="nil"/>
        </w:pBdr>
        <w:jc w:val="both"/>
        <w:rPr>
          <w:i/>
          <w:color w:val="000000"/>
          <w:sz w:val="20"/>
          <w:szCs w:val="20"/>
        </w:rPr>
      </w:pPr>
    </w:p>
    <w:p w14:paraId="309F8BFE" w14:textId="77777777" w:rsidR="001C7B1E" w:rsidRDefault="001C7B1E" w:rsidP="001C7B1E">
      <w:pPr>
        <w:pBdr>
          <w:top w:val="nil"/>
          <w:left w:val="nil"/>
          <w:bottom w:val="nil"/>
          <w:right w:val="nil"/>
          <w:between w:val="nil"/>
        </w:pBdr>
        <w:jc w:val="both"/>
        <w:rPr>
          <w:i/>
          <w:color w:val="000000"/>
          <w:sz w:val="20"/>
          <w:szCs w:val="20"/>
        </w:rPr>
      </w:pPr>
    </w:p>
    <w:p w14:paraId="73CA4F8F" w14:textId="77777777" w:rsidR="001C7B1E" w:rsidRDefault="001C7B1E" w:rsidP="001C7B1E">
      <w:pPr>
        <w:keepNext/>
        <w:pBdr>
          <w:top w:val="nil"/>
          <w:left w:val="nil"/>
          <w:bottom w:val="nil"/>
          <w:right w:val="nil"/>
          <w:between w:val="nil"/>
        </w:pBdr>
        <w:jc w:val="both"/>
      </w:pPr>
      <w:r>
        <w:rPr>
          <w:i/>
          <w:noProof/>
          <w:color w:val="000000"/>
        </w:rPr>
        <w:lastRenderedPageBreak/>
        <w:drawing>
          <wp:inline distT="0" distB="0" distL="0" distR="0" wp14:anchorId="5582FBE5" wp14:editId="1D065370">
            <wp:extent cx="5467350" cy="5229225"/>
            <wp:effectExtent l="0" t="0" r="0" b="0"/>
            <wp:docPr id="17" name="image7.jpg" descr="Untitled"/>
            <wp:cNvGraphicFramePr/>
            <a:graphic xmlns:a="http://schemas.openxmlformats.org/drawingml/2006/main">
              <a:graphicData uri="http://schemas.openxmlformats.org/drawingml/2006/picture">
                <pic:pic xmlns:pic="http://schemas.openxmlformats.org/drawingml/2006/picture">
                  <pic:nvPicPr>
                    <pic:cNvPr id="0" name="image7.jpg" descr="Untitled"/>
                    <pic:cNvPicPr preferRelativeResize="0"/>
                  </pic:nvPicPr>
                  <pic:blipFill>
                    <a:blip r:embed="rId10"/>
                    <a:srcRect/>
                    <a:stretch>
                      <a:fillRect/>
                    </a:stretch>
                  </pic:blipFill>
                  <pic:spPr>
                    <a:xfrm>
                      <a:off x="0" y="0"/>
                      <a:ext cx="5467350" cy="5229225"/>
                    </a:xfrm>
                    <a:prstGeom prst="rect">
                      <a:avLst/>
                    </a:prstGeom>
                    <a:ln/>
                  </pic:spPr>
                </pic:pic>
              </a:graphicData>
            </a:graphic>
          </wp:inline>
        </w:drawing>
      </w:r>
    </w:p>
    <w:p w14:paraId="335B1B4F" w14:textId="77777777" w:rsidR="001C7B1E" w:rsidRDefault="001C7B1E" w:rsidP="001C7B1E">
      <w:pPr>
        <w:pStyle w:val="Caption"/>
        <w:jc w:val="center"/>
        <w:rPr>
          <w:i w:val="0"/>
          <w:color w:val="000000"/>
        </w:rPr>
      </w:pPr>
      <w:r>
        <w:t xml:space="preserve">Figure </w:t>
      </w:r>
      <w:fldSimple w:instr=" SEQ Figure \* ARABIC ">
        <w:r>
          <w:rPr>
            <w:noProof/>
          </w:rPr>
          <w:t>7</w:t>
        </w:r>
      </w:fldSimple>
      <w:r>
        <w:t xml:space="preserve"> Use case Diagram</w:t>
      </w:r>
    </w:p>
    <w:p w14:paraId="49337100" w14:textId="77777777" w:rsidR="001C7B1E" w:rsidRDefault="001C7B1E" w:rsidP="001C7B1E">
      <w:pPr>
        <w:pBdr>
          <w:top w:val="nil"/>
          <w:left w:val="nil"/>
          <w:bottom w:val="nil"/>
          <w:right w:val="nil"/>
          <w:between w:val="nil"/>
        </w:pBdr>
        <w:jc w:val="both"/>
        <w:rPr>
          <w:i/>
          <w:color w:val="000000"/>
          <w:sz w:val="16"/>
          <w:szCs w:val="16"/>
        </w:rPr>
      </w:pPr>
      <w:r>
        <w:rPr>
          <w:i/>
          <w:color w:val="000000"/>
          <w:sz w:val="20"/>
          <w:szCs w:val="20"/>
        </w:rPr>
        <w:t xml:space="preserve">                                                                         </w:t>
      </w:r>
    </w:p>
    <w:p w14:paraId="798B468B" w14:textId="77777777" w:rsidR="00D06DA8" w:rsidRDefault="00D06DA8" w:rsidP="00D06DA8">
      <w:pPr>
        <w:pStyle w:val="Heading1"/>
      </w:pPr>
    </w:p>
    <w:p w14:paraId="7A08D1A7" w14:textId="77777777" w:rsidR="00251DD0" w:rsidRDefault="00251DD0">
      <w:pPr>
        <w:jc w:val="both"/>
        <w:rPr>
          <w:sz w:val="20"/>
          <w:szCs w:val="20"/>
        </w:rPr>
      </w:pPr>
      <w:bookmarkStart w:id="197" w:name="_heading=h.3znysh7" w:colFirst="0" w:colLast="0"/>
      <w:bookmarkEnd w:id="197"/>
    </w:p>
    <w:p w14:paraId="70F05326" w14:textId="4F657952" w:rsidR="00251DD0" w:rsidRPr="006F7ACD" w:rsidRDefault="006F7ACD" w:rsidP="006F7ACD">
      <w:pPr>
        <w:pStyle w:val="Heading1"/>
      </w:pPr>
      <w:bookmarkStart w:id="198" w:name="_Toc93858292"/>
      <w:bookmarkStart w:id="199" w:name="_Toc93861617"/>
      <w:r w:rsidRPr="006F7ACD">
        <w:t>12.</w:t>
      </w:r>
      <w:r w:rsidR="009C0DFD" w:rsidRPr="006F7ACD">
        <w:t>Design Considerations</w:t>
      </w:r>
      <w:bookmarkEnd w:id="198"/>
      <w:bookmarkEnd w:id="199"/>
    </w:p>
    <w:p w14:paraId="4EB2C6B9" w14:textId="4C0F6126" w:rsidR="00251DD0" w:rsidRPr="006F7ACD" w:rsidRDefault="009C0DFD">
      <w:r w:rsidRPr="006F7ACD">
        <w:t xml:space="preserve">The design considerations </w:t>
      </w:r>
      <w:r w:rsidR="00717B64" w:rsidRPr="006F7ACD">
        <w:t>involve</w:t>
      </w:r>
      <w:r w:rsidRPr="006F7ACD">
        <w:t xml:space="preserve"> the </w:t>
      </w:r>
      <w:r w:rsidR="00717B64" w:rsidRPr="006F7ACD">
        <w:t>different</w:t>
      </w:r>
      <w:r w:rsidRPr="006F7ACD">
        <w:t xml:space="preserve"> </w:t>
      </w:r>
      <w:r w:rsidR="00717B64" w:rsidRPr="006F7ACD">
        <w:t>Accessibility, Color, Culture, Functions, Health</w:t>
      </w:r>
      <w:r w:rsidRPr="006F7ACD">
        <w:t xml:space="preserve"> and </w:t>
      </w:r>
      <w:r w:rsidR="00717B64" w:rsidRPr="006F7ACD">
        <w:t>safety, Human</w:t>
      </w:r>
      <w:r w:rsidRPr="006F7ACD">
        <w:t xml:space="preserve"> </w:t>
      </w:r>
      <w:r w:rsidR="00717B64" w:rsidRPr="006F7ACD">
        <w:t>Factors, Layout, Language</w:t>
      </w:r>
      <w:r w:rsidRPr="006F7ACD">
        <w:t xml:space="preserve"> etc. It’s important to involve your team and other key stakeholders in project design. This will help ensure important details are included, and that your project is realistic and achievable. Our project design should be carefully documented, and a variety of visual aids may be incorporated, as well. The design consideration involves the different things such that the language in this game we used is </w:t>
      </w:r>
      <w:r w:rsidR="00717B64" w:rsidRPr="006F7ACD">
        <w:t>English. There are</w:t>
      </w:r>
      <w:r w:rsidRPr="006F7ACD">
        <w:t xml:space="preserve"> some functions involves in the </w:t>
      </w:r>
      <w:r w:rsidR="00717B64" w:rsidRPr="006F7ACD">
        <w:t>game. There</w:t>
      </w:r>
      <w:r w:rsidRPr="006F7ACD">
        <w:t xml:space="preserve"> are different layers of the </w:t>
      </w:r>
      <w:r w:rsidR="00717B64" w:rsidRPr="006F7ACD">
        <w:t>colors</w:t>
      </w:r>
      <w:r w:rsidRPr="006F7ACD">
        <w:t>.</w:t>
      </w:r>
    </w:p>
    <w:p w14:paraId="3B7E9308" w14:textId="77777777" w:rsidR="00251DD0" w:rsidRDefault="00251DD0">
      <w:pPr>
        <w:ind w:left="360"/>
        <w:jc w:val="both"/>
        <w:rPr>
          <w:i/>
          <w:sz w:val="20"/>
          <w:szCs w:val="20"/>
        </w:rPr>
      </w:pPr>
    </w:p>
    <w:p w14:paraId="01DB5BFF" w14:textId="37F36E10" w:rsidR="00251DD0" w:rsidRDefault="006F7ACD" w:rsidP="006F7ACD">
      <w:pPr>
        <w:pStyle w:val="Heading2"/>
      </w:pPr>
      <w:bookmarkStart w:id="200" w:name="_Toc93861618"/>
      <w:r>
        <w:lastRenderedPageBreak/>
        <w:t xml:space="preserve">12.1 </w:t>
      </w:r>
      <w:r w:rsidR="009C0DFD">
        <w:t>Assumptions and Dependencies</w:t>
      </w:r>
      <w:bookmarkEnd w:id="200"/>
    </w:p>
    <w:p w14:paraId="5765010E" w14:textId="253666F4" w:rsidR="00251DD0" w:rsidRPr="006F7ACD" w:rsidRDefault="009C0DFD" w:rsidP="006F7ACD">
      <w:pPr>
        <w:pStyle w:val="BodyText"/>
      </w:pPr>
      <w:r w:rsidRPr="006F7ACD">
        <w:t xml:space="preserve">In this game the </w:t>
      </w:r>
      <w:r w:rsidR="00717B64" w:rsidRPr="006F7ACD">
        <w:t>user profile</w:t>
      </w:r>
      <w:r w:rsidRPr="006F7ACD">
        <w:t xml:space="preserve"> is required for the backup of the </w:t>
      </w:r>
      <w:r w:rsidR="00717B64" w:rsidRPr="006F7ACD">
        <w:t>data. First</w:t>
      </w:r>
      <w:r w:rsidRPr="006F7ACD">
        <w:t xml:space="preserve"> the payer can enter the </w:t>
      </w:r>
      <w:r w:rsidR="00717B64" w:rsidRPr="006F7ACD">
        <w:t>data. The</w:t>
      </w:r>
      <w:r w:rsidRPr="006F7ACD">
        <w:t xml:space="preserve"> Game Logic Module generates all the motion control signals of all the objects in this game according to various </w:t>
      </w:r>
      <w:r w:rsidR="00717B64" w:rsidRPr="006F7ACD">
        <w:t>algorithms. The</w:t>
      </w:r>
      <w:r w:rsidRPr="006F7ACD">
        <w:t xml:space="preserve"> game will start with a profile of the user and run like lobby profile where he </w:t>
      </w:r>
      <w:r w:rsidR="00717B64" w:rsidRPr="006F7ACD">
        <w:t>chooses</w:t>
      </w:r>
      <w:r w:rsidRPr="006F7ACD">
        <w:t xml:space="preserve"> the maps or to choose play parking r racing with other players etc.</w:t>
      </w:r>
    </w:p>
    <w:p w14:paraId="58E65180" w14:textId="77777777" w:rsidR="00251DD0" w:rsidRDefault="00251DD0">
      <w:pPr>
        <w:spacing w:after="280"/>
        <w:ind w:left="360"/>
        <w:jc w:val="both"/>
        <w:rPr>
          <w:i/>
          <w:sz w:val="6"/>
          <w:szCs w:val="6"/>
        </w:rPr>
      </w:pPr>
    </w:p>
    <w:p w14:paraId="16D17D0F" w14:textId="04CCD9BF" w:rsidR="00251DD0" w:rsidRDefault="006F7ACD" w:rsidP="006F7ACD">
      <w:pPr>
        <w:pStyle w:val="Heading2"/>
      </w:pPr>
      <w:bookmarkStart w:id="201" w:name="_Toc93861619"/>
      <w:r>
        <w:t xml:space="preserve">12.2 </w:t>
      </w:r>
      <w:r w:rsidR="009C0DFD">
        <w:t>Risks and Volatile Areas</w:t>
      </w:r>
      <w:bookmarkEnd w:id="201"/>
    </w:p>
    <w:p w14:paraId="7DB76EF4" w14:textId="7D191977" w:rsidR="00251DD0" w:rsidRPr="006F7ACD" w:rsidRDefault="009C0DFD">
      <w:r w:rsidRPr="006F7ACD">
        <w:t xml:space="preserve">The game has different levels which has </w:t>
      </w:r>
      <w:r w:rsidR="00717B64" w:rsidRPr="006F7ACD">
        <w:t>different</w:t>
      </w:r>
      <w:r w:rsidRPr="006F7ACD">
        <w:t xml:space="preserve"> ways(strategies) to </w:t>
      </w:r>
      <w:r w:rsidR="00717B64" w:rsidRPr="006F7ACD">
        <w:t>achieve. The</w:t>
      </w:r>
      <w:r w:rsidRPr="006F7ACD">
        <w:t xml:space="preserve"> player’s goal is to get to the destination as soon as possible while trying to avoid bumping to other cars or road object, the final score will be posted according to the finishing position, numbers of bumps and the time.</w:t>
      </w:r>
    </w:p>
    <w:p w14:paraId="012883ED" w14:textId="77777777" w:rsidR="00251DD0" w:rsidRDefault="00251DD0"/>
    <w:p w14:paraId="0A59C330" w14:textId="0CBA1F91" w:rsidR="00251DD0" w:rsidRPr="006F7ACD" w:rsidRDefault="006F7ACD" w:rsidP="006F7ACD">
      <w:pPr>
        <w:pStyle w:val="Heading1"/>
      </w:pPr>
      <w:bookmarkStart w:id="202" w:name="_Toc93858293"/>
      <w:bookmarkStart w:id="203" w:name="_Toc93861620"/>
      <w:r w:rsidRPr="006F7ACD">
        <w:t>13.</w:t>
      </w:r>
      <w:r w:rsidR="009C0DFD" w:rsidRPr="006F7ACD">
        <w:t>System Architecture</w:t>
      </w:r>
      <w:bookmarkEnd w:id="202"/>
      <w:bookmarkEnd w:id="203"/>
    </w:p>
    <w:p w14:paraId="30A1C2BC" w14:textId="0E6BBBE4" w:rsidR="00251DD0" w:rsidRDefault="009C0DFD" w:rsidP="00E7453B">
      <w:pPr>
        <w:pBdr>
          <w:top w:val="nil"/>
          <w:left w:val="nil"/>
          <w:bottom w:val="nil"/>
          <w:right w:val="nil"/>
          <w:between w:val="nil"/>
        </w:pBdr>
        <w:jc w:val="both"/>
        <w:rPr>
          <w:color w:val="000000"/>
          <w:sz w:val="20"/>
          <w:szCs w:val="20"/>
        </w:rPr>
      </w:pPr>
      <w:r w:rsidRPr="006F7ACD">
        <w:rPr>
          <w:color w:val="000000"/>
        </w:rPr>
        <w:t xml:space="preserve">In this the game is </w:t>
      </w:r>
      <w:r w:rsidRPr="006F7ACD">
        <w:t>running</w:t>
      </w:r>
      <w:r w:rsidRPr="006F7ACD">
        <w:rPr>
          <w:color w:val="000000"/>
        </w:rPr>
        <w:t xml:space="preserve"> in the mobile devices which is </w:t>
      </w:r>
      <w:r w:rsidRPr="006F7ACD">
        <w:t>running</w:t>
      </w:r>
      <w:r w:rsidRPr="006F7ACD">
        <w:rPr>
          <w:color w:val="000000"/>
        </w:rPr>
        <w:t xml:space="preserve"> </w:t>
      </w:r>
      <w:r w:rsidR="00717B64" w:rsidRPr="006F7ACD">
        <w:rPr>
          <w:color w:val="000000"/>
        </w:rPr>
        <w:t>up to</w:t>
      </w:r>
      <w:r w:rsidRPr="006F7ACD">
        <w:rPr>
          <w:color w:val="000000"/>
        </w:rPr>
        <w:t xml:space="preserve"> </w:t>
      </w:r>
      <w:r w:rsidRPr="006F7ACD">
        <w:t>lollipop</w:t>
      </w:r>
      <w:r w:rsidRPr="006F7ACD">
        <w:rPr>
          <w:color w:val="000000"/>
        </w:rPr>
        <w:t xml:space="preserve"> </w:t>
      </w:r>
      <w:r w:rsidR="00717B64" w:rsidRPr="006F7ACD">
        <w:rPr>
          <w:color w:val="000000"/>
        </w:rPr>
        <w:t>version. It</w:t>
      </w:r>
      <w:r w:rsidRPr="006F7ACD">
        <w:rPr>
          <w:color w:val="000000"/>
        </w:rPr>
        <w:t xml:space="preserve"> will </w:t>
      </w:r>
      <w:r w:rsidR="00717B64" w:rsidRPr="006F7ACD">
        <w:rPr>
          <w:color w:val="000000"/>
        </w:rPr>
        <w:t>require</w:t>
      </w:r>
      <w:r w:rsidRPr="006F7ACD">
        <w:rPr>
          <w:color w:val="000000"/>
        </w:rPr>
        <w:t xml:space="preserve"> the minimum 1</w:t>
      </w:r>
      <w:r w:rsidR="00717B64" w:rsidRPr="006F7ACD">
        <w:rPr>
          <w:color w:val="000000"/>
        </w:rPr>
        <w:t>GB</w:t>
      </w:r>
      <w:r w:rsidRPr="006F7ACD">
        <w:rPr>
          <w:color w:val="000000"/>
        </w:rPr>
        <w:t xml:space="preserve"> ram in the device</w:t>
      </w:r>
      <w:r>
        <w:rPr>
          <w:color w:val="000000"/>
          <w:sz w:val="20"/>
          <w:szCs w:val="20"/>
        </w:rPr>
        <w:t>.</w:t>
      </w:r>
    </w:p>
    <w:p w14:paraId="48B8716A" w14:textId="77777777" w:rsidR="00251DD0" w:rsidRDefault="009C0DFD">
      <w:pPr>
        <w:pBdr>
          <w:top w:val="nil"/>
          <w:left w:val="nil"/>
          <w:bottom w:val="nil"/>
          <w:right w:val="nil"/>
          <w:between w:val="nil"/>
        </w:pBdr>
        <w:ind w:left="390"/>
        <w:jc w:val="both"/>
        <w:rPr>
          <w:i/>
          <w:color w:val="000000"/>
          <w:sz w:val="20"/>
          <w:szCs w:val="20"/>
        </w:rPr>
      </w:pPr>
      <w:r>
        <w:rPr>
          <w:i/>
          <w:color w:val="000000"/>
          <w:sz w:val="20"/>
          <w:szCs w:val="20"/>
        </w:rPr>
        <w:t xml:space="preserve"> </w:t>
      </w:r>
    </w:p>
    <w:p w14:paraId="66E3B9CC" w14:textId="7E690016" w:rsidR="00251DD0" w:rsidRDefault="006F7ACD" w:rsidP="006F7ACD">
      <w:pPr>
        <w:pStyle w:val="Heading2"/>
      </w:pPr>
      <w:bookmarkStart w:id="204" w:name="_Toc93861621"/>
      <w:r>
        <w:t xml:space="preserve">13.1 </w:t>
      </w:r>
      <w:r w:rsidR="009C0DFD">
        <w:t>System Level Architecture</w:t>
      </w:r>
      <w:bookmarkEnd w:id="204"/>
    </w:p>
    <w:p w14:paraId="495BB7CD" w14:textId="77777777" w:rsidR="00251DD0" w:rsidRPr="006F7ACD" w:rsidRDefault="009C0DFD">
      <w:r w:rsidRPr="006F7ACD">
        <w:t>The theme of our game is to compete with the other opponents that are controlled by computer in a racing tournament, the player’s goal is to get to the destination as soon as possible while trying to avoid bumping to other cars or road object, the final score will be posted according to the finishing position, numbers of bumps and the time.</w:t>
      </w:r>
    </w:p>
    <w:p w14:paraId="5EA71481" w14:textId="6BE2BC9C" w:rsidR="00251DD0" w:rsidRPr="006F7ACD" w:rsidRDefault="009C0DFD">
      <w:r w:rsidRPr="006F7ACD">
        <w:t xml:space="preserve">To implement the action of moving forward, we first make the end of the road at the center of the screen to make sure the player’s focus is on the road. Then we create stripes of two different patterns, one is light and the other is </w:t>
      </w:r>
      <w:r w:rsidR="00717B64" w:rsidRPr="006F7ACD">
        <w:t>dark. We</w:t>
      </w:r>
      <w:r w:rsidRPr="006F7ACD">
        <w:t xml:space="preserve"> keep switching positions of two kinds of stripes to generate the effect of moving the road.</w:t>
      </w:r>
    </w:p>
    <w:p w14:paraId="4ACA7B52" w14:textId="0AA75114" w:rsidR="00251DD0" w:rsidRPr="006F7ACD" w:rsidRDefault="009C0DFD">
      <w:r w:rsidRPr="006F7ACD">
        <w:t>We use the up arrow on the keyboard/screen to speed up. When the up arrow is pressed, we raise the switching frequency to make the road move faster. When the player’s car hits the back of another racing car, it slows down and we lower the switching frequency. When the player’s car passes another car, we simply move the car that gets passed from its current position down to the bottom of the screen and then disappear. By moving the car, we will also keep scaling the car.</w:t>
      </w:r>
    </w:p>
    <w:p w14:paraId="54E9C630" w14:textId="4FDE261C" w:rsidR="00251DD0" w:rsidRPr="006F7ACD" w:rsidRDefault="009C0DFD">
      <w:r w:rsidRPr="006F7ACD">
        <w:t xml:space="preserve">The similar algorithm applies when the player’s car gets passed; we just move the passing car Change direction We use the left and right key to control the left and right movement of the player's car/we also use the gyroscope movement. We will keep track of the position of the car. When the left or right key is pressed, we move the position of the car to the left or right lane and draw the car based on the position. </w:t>
      </w:r>
    </w:p>
    <w:p w14:paraId="276511A1" w14:textId="77777777" w:rsidR="00251DD0" w:rsidRDefault="00251DD0">
      <w:pPr>
        <w:pBdr>
          <w:top w:val="nil"/>
          <w:left w:val="nil"/>
          <w:bottom w:val="nil"/>
          <w:right w:val="nil"/>
          <w:between w:val="nil"/>
        </w:pBdr>
        <w:spacing w:after="120"/>
        <w:rPr>
          <w:rFonts w:ascii="Arial" w:eastAsia="Arial" w:hAnsi="Arial" w:cs="Arial"/>
          <w:b/>
          <w:color w:val="000000"/>
        </w:rPr>
      </w:pPr>
    </w:p>
    <w:p w14:paraId="6B62206E" w14:textId="4ABB7D03" w:rsidR="00251DD0" w:rsidRDefault="006F7ACD" w:rsidP="006F7ACD">
      <w:pPr>
        <w:pStyle w:val="Heading2"/>
      </w:pPr>
      <w:bookmarkStart w:id="205" w:name="_Toc93861622"/>
      <w:r>
        <w:t xml:space="preserve">13.2 </w:t>
      </w:r>
      <w:r w:rsidR="009C0DFD">
        <w:t>Sub-System / Component / Module Level Architecture</w:t>
      </w:r>
      <w:bookmarkEnd w:id="205"/>
    </w:p>
    <w:p w14:paraId="2E831F16" w14:textId="77777777" w:rsidR="00251DD0" w:rsidRPr="00DD0C5B" w:rsidRDefault="009C0DFD" w:rsidP="00E7453B">
      <w:pPr>
        <w:pBdr>
          <w:top w:val="nil"/>
          <w:left w:val="nil"/>
          <w:bottom w:val="nil"/>
          <w:right w:val="nil"/>
          <w:between w:val="nil"/>
        </w:pBdr>
        <w:jc w:val="both"/>
        <w:rPr>
          <w:iCs/>
          <w:color w:val="000000"/>
        </w:rPr>
      </w:pPr>
      <w:r w:rsidRPr="00DD0C5B">
        <w:rPr>
          <w:iCs/>
          <w:color w:val="000000"/>
        </w:rPr>
        <w:t xml:space="preserve">The system level is </w:t>
      </w:r>
      <w:r w:rsidRPr="00DD0C5B">
        <w:rPr>
          <w:iCs/>
        </w:rPr>
        <w:t>described</w:t>
      </w:r>
      <w:r w:rsidRPr="00DD0C5B">
        <w:rPr>
          <w:iCs/>
          <w:color w:val="000000"/>
        </w:rPr>
        <w:t xml:space="preserve"> under with the help of diagrams.</w:t>
      </w:r>
    </w:p>
    <w:p w14:paraId="63A0A890" w14:textId="77777777" w:rsidR="00D114D3" w:rsidRDefault="005D5B16" w:rsidP="00D114D3">
      <w:pPr>
        <w:keepNext/>
        <w:pBdr>
          <w:top w:val="nil"/>
          <w:left w:val="nil"/>
          <w:bottom w:val="nil"/>
          <w:right w:val="nil"/>
          <w:between w:val="nil"/>
        </w:pBdr>
        <w:ind w:left="390"/>
        <w:jc w:val="both"/>
      </w:pPr>
      <w:r>
        <w:rPr>
          <w:i/>
          <w:noProof/>
          <w:color w:val="000000"/>
          <w:sz w:val="20"/>
          <w:szCs w:val="20"/>
        </w:rPr>
        <w:lastRenderedPageBreak/>
        <w:drawing>
          <wp:inline distT="0" distB="0" distL="0" distR="0" wp14:anchorId="783CBF34" wp14:editId="4D802554">
            <wp:extent cx="5800725" cy="2609850"/>
            <wp:effectExtent l="0" t="0" r="0" b="0"/>
            <wp:docPr id="11" name="image9.png" descr="C:\Users\ghayy\AppData\Local\Microsoft\Windows\INetCache\Content.Word\Untitled Document (1)44.jpg"/>
            <wp:cNvGraphicFramePr/>
            <a:graphic xmlns:a="http://schemas.openxmlformats.org/drawingml/2006/main">
              <a:graphicData uri="http://schemas.openxmlformats.org/drawingml/2006/picture">
                <pic:pic xmlns:pic="http://schemas.openxmlformats.org/drawingml/2006/picture">
                  <pic:nvPicPr>
                    <pic:cNvPr id="0" name="image9.png" descr="C:\Users\ghayy\AppData\Local\Microsoft\Windows\INetCache\Content.Word\Untitled Document (1)44.jpg"/>
                    <pic:cNvPicPr preferRelativeResize="0"/>
                  </pic:nvPicPr>
                  <pic:blipFill>
                    <a:blip r:embed="rId11"/>
                    <a:srcRect t="5405"/>
                    <a:stretch>
                      <a:fillRect/>
                    </a:stretch>
                  </pic:blipFill>
                  <pic:spPr>
                    <a:xfrm>
                      <a:off x="0" y="0"/>
                      <a:ext cx="5800725" cy="2609850"/>
                    </a:xfrm>
                    <a:prstGeom prst="rect">
                      <a:avLst/>
                    </a:prstGeom>
                    <a:ln/>
                  </pic:spPr>
                </pic:pic>
              </a:graphicData>
            </a:graphic>
          </wp:inline>
        </w:drawing>
      </w:r>
    </w:p>
    <w:p w14:paraId="774C6408" w14:textId="6AB96206" w:rsidR="00251DD0" w:rsidRDefault="00D114D3" w:rsidP="00D114D3">
      <w:pPr>
        <w:pStyle w:val="Caption"/>
        <w:jc w:val="center"/>
        <w:rPr>
          <w:i w:val="0"/>
          <w:color w:val="000000"/>
          <w:sz w:val="20"/>
          <w:szCs w:val="20"/>
        </w:rPr>
      </w:pPr>
      <w:r>
        <w:t xml:space="preserve">Figure </w:t>
      </w:r>
      <w:fldSimple w:instr=" SEQ Figure \* ARABIC ">
        <w:r w:rsidR="004F0783">
          <w:rPr>
            <w:noProof/>
          </w:rPr>
          <w:t>1</w:t>
        </w:r>
      </w:fldSimple>
      <w:r>
        <w:t xml:space="preserve"> System Architecture Diagram</w:t>
      </w:r>
    </w:p>
    <w:p w14:paraId="48A68D54" w14:textId="77777777" w:rsidR="00251DD0" w:rsidRDefault="00251DD0">
      <w:pPr>
        <w:pBdr>
          <w:top w:val="nil"/>
          <w:left w:val="nil"/>
          <w:bottom w:val="nil"/>
          <w:right w:val="nil"/>
          <w:between w:val="nil"/>
        </w:pBdr>
        <w:ind w:left="390"/>
        <w:jc w:val="both"/>
        <w:rPr>
          <w:i/>
          <w:color w:val="000000"/>
          <w:sz w:val="20"/>
          <w:szCs w:val="20"/>
        </w:rPr>
      </w:pPr>
    </w:p>
    <w:p w14:paraId="3888A443" w14:textId="77777777" w:rsidR="00251DD0" w:rsidRDefault="00251DD0">
      <w:pPr>
        <w:pBdr>
          <w:top w:val="nil"/>
          <w:left w:val="nil"/>
          <w:bottom w:val="nil"/>
          <w:right w:val="nil"/>
          <w:between w:val="nil"/>
        </w:pBdr>
        <w:ind w:left="390"/>
        <w:jc w:val="both"/>
        <w:rPr>
          <w:i/>
          <w:color w:val="000000"/>
          <w:sz w:val="20"/>
          <w:szCs w:val="20"/>
        </w:rPr>
      </w:pPr>
    </w:p>
    <w:p w14:paraId="6D126286" w14:textId="77777777" w:rsidR="00251DD0" w:rsidRDefault="00251DD0">
      <w:pPr>
        <w:pBdr>
          <w:top w:val="nil"/>
          <w:left w:val="nil"/>
          <w:bottom w:val="nil"/>
          <w:right w:val="nil"/>
          <w:between w:val="nil"/>
        </w:pBdr>
        <w:ind w:left="390"/>
        <w:jc w:val="both"/>
        <w:rPr>
          <w:i/>
          <w:color w:val="000000"/>
          <w:sz w:val="20"/>
          <w:szCs w:val="20"/>
        </w:rPr>
      </w:pPr>
    </w:p>
    <w:p w14:paraId="755A93C1" w14:textId="77777777" w:rsidR="00251DD0" w:rsidRDefault="00251DD0">
      <w:pPr>
        <w:pBdr>
          <w:top w:val="nil"/>
          <w:left w:val="nil"/>
          <w:bottom w:val="nil"/>
          <w:right w:val="nil"/>
          <w:between w:val="nil"/>
        </w:pBdr>
        <w:jc w:val="both"/>
        <w:rPr>
          <w:i/>
          <w:color w:val="000000"/>
          <w:sz w:val="20"/>
          <w:szCs w:val="20"/>
        </w:rPr>
      </w:pPr>
    </w:p>
    <w:p w14:paraId="2EE354AA" w14:textId="77777777" w:rsidR="00251DD0" w:rsidRDefault="00251DD0">
      <w:pPr>
        <w:pBdr>
          <w:top w:val="nil"/>
          <w:left w:val="nil"/>
          <w:bottom w:val="nil"/>
          <w:right w:val="nil"/>
          <w:between w:val="nil"/>
        </w:pBdr>
        <w:jc w:val="both"/>
        <w:rPr>
          <w:i/>
          <w:color w:val="000000"/>
          <w:sz w:val="20"/>
          <w:szCs w:val="20"/>
        </w:rPr>
      </w:pPr>
    </w:p>
    <w:p w14:paraId="6233D9D8" w14:textId="77777777" w:rsidR="00251DD0" w:rsidRDefault="00251DD0">
      <w:pPr>
        <w:pBdr>
          <w:top w:val="nil"/>
          <w:left w:val="nil"/>
          <w:bottom w:val="nil"/>
          <w:right w:val="nil"/>
          <w:between w:val="nil"/>
        </w:pBdr>
        <w:jc w:val="both"/>
        <w:rPr>
          <w:i/>
          <w:color w:val="000000"/>
          <w:sz w:val="20"/>
          <w:szCs w:val="20"/>
        </w:rPr>
      </w:pPr>
    </w:p>
    <w:p w14:paraId="14636B37" w14:textId="0716BBAB" w:rsidR="00251DD0" w:rsidRDefault="006F7ACD" w:rsidP="00E45C53">
      <w:pPr>
        <w:pStyle w:val="Heading2"/>
      </w:pPr>
      <w:bookmarkStart w:id="206" w:name="_Toc93861623"/>
      <w:r>
        <w:t xml:space="preserve">13.3 </w:t>
      </w:r>
      <w:r w:rsidR="009C0DFD">
        <w:t>Component / Sub-Module Level Architecture (1…n)</w:t>
      </w:r>
      <w:bookmarkEnd w:id="206"/>
    </w:p>
    <w:p w14:paraId="4514E13D" w14:textId="77777777" w:rsidR="00251DD0" w:rsidRPr="00E45C53" w:rsidRDefault="009C0DFD" w:rsidP="00582B84">
      <w:pPr>
        <w:pBdr>
          <w:top w:val="nil"/>
          <w:left w:val="nil"/>
          <w:bottom w:val="nil"/>
          <w:right w:val="nil"/>
          <w:between w:val="nil"/>
        </w:pBdr>
        <w:jc w:val="both"/>
        <w:rPr>
          <w:i/>
          <w:color w:val="000000"/>
        </w:rPr>
      </w:pPr>
      <w:r w:rsidRPr="00DD0C5B">
        <w:rPr>
          <w:iCs/>
          <w:color w:val="000000"/>
        </w:rPr>
        <w:t xml:space="preserve">Identify all the sub components or sub modules (if any) of the already identified modules and components. Provide their diagrammatic view using appropriate detailed architecture </w:t>
      </w:r>
      <w:r w:rsidRPr="00DD0C5B">
        <w:rPr>
          <w:iCs/>
        </w:rPr>
        <w:t>diagrams</w:t>
      </w:r>
      <w:r w:rsidRPr="00DD0C5B">
        <w:rPr>
          <w:iCs/>
          <w:color w:val="000000"/>
        </w:rPr>
        <w:t xml:space="preserve"> presenting how those </w:t>
      </w:r>
      <w:r w:rsidRPr="00DD0C5B">
        <w:rPr>
          <w:iCs/>
        </w:rPr>
        <w:t>subsystems</w:t>
      </w:r>
      <w:r w:rsidRPr="00DD0C5B">
        <w:rPr>
          <w:iCs/>
          <w:color w:val="000000"/>
        </w:rPr>
        <w:t>, modules and components are further divided into sub components and sub modules and how they interact with each other</w:t>
      </w:r>
      <w:r w:rsidRPr="00E45C53">
        <w:rPr>
          <w:i/>
          <w:color w:val="000000"/>
        </w:rPr>
        <w:t xml:space="preserve">. </w:t>
      </w:r>
    </w:p>
    <w:p w14:paraId="4D11CD35" w14:textId="77777777" w:rsidR="00251DD0" w:rsidRDefault="00251DD0">
      <w:pPr>
        <w:pBdr>
          <w:top w:val="nil"/>
          <w:left w:val="nil"/>
          <w:bottom w:val="nil"/>
          <w:right w:val="nil"/>
          <w:between w:val="nil"/>
        </w:pBdr>
        <w:ind w:left="390"/>
        <w:jc w:val="both"/>
        <w:rPr>
          <w:i/>
          <w:color w:val="000000"/>
          <w:sz w:val="20"/>
          <w:szCs w:val="20"/>
        </w:rPr>
      </w:pPr>
    </w:p>
    <w:p w14:paraId="3EFA413F" w14:textId="430C4A15" w:rsidR="00251DD0" w:rsidRPr="00E45C53" w:rsidRDefault="00E45C53" w:rsidP="00E45C53">
      <w:pPr>
        <w:pStyle w:val="Heading1"/>
      </w:pPr>
      <w:bookmarkStart w:id="207" w:name="_Toc93858294"/>
      <w:bookmarkStart w:id="208" w:name="_Toc93861624"/>
      <w:r w:rsidRPr="00E45C53">
        <w:t>14.</w:t>
      </w:r>
      <w:r w:rsidR="009C0DFD" w:rsidRPr="00E45C53">
        <w:t>Design Strategies</w:t>
      </w:r>
      <w:bookmarkEnd w:id="207"/>
      <w:bookmarkEnd w:id="208"/>
    </w:p>
    <w:p w14:paraId="21A5E34F" w14:textId="2AFC4431" w:rsidR="00251DD0" w:rsidRPr="00E45C53" w:rsidRDefault="009C0DFD">
      <w:pPr>
        <w:pBdr>
          <w:top w:val="nil"/>
          <w:left w:val="nil"/>
          <w:bottom w:val="nil"/>
          <w:right w:val="nil"/>
          <w:between w:val="nil"/>
        </w:pBdr>
        <w:ind w:hanging="2"/>
        <w:jc w:val="both"/>
        <w:rPr>
          <w:i/>
          <w:color w:val="000000"/>
        </w:rPr>
      </w:pPr>
      <w:r w:rsidRPr="00DD0C5B">
        <w:rPr>
          <w:iCs/>
          <w:color w:val="000000"/>
        </w:rPr>
        <w:t xml:space="preserve">Every new user is need </w:t>
      </w:r>
      <w:r w:rsidRPr="00DD0C5B">
        <w:rPr>
          <w:iCs/>
        </w:rPr>
        <w:t>to make profile and the enter into the game the guest mode will also work</w:t>
      </w:r>
      <w:r w:rsidRPr="00E45C53">
        <w:rPr>
          <w:i/>
        </w:rPr>
        <w:t>.</w:t>
      </w:r>
      <w:r w:rsidRPr="00E45C53">
        <w:rPr>
          <w:i/>
          <w:color w:val="000000"/>
        </w:rPr>
        <w:t xml:space="preserve">   </w:t>
      </w:r>
    </w:p>
    <w:p w14:paraId="2AD0D24F" w14:textId="77777777" w:rsidR="00422125" w:rsidRDefault="00422125">
      <w:pPr>
        <w:pBdr>
          <w:top w:val="nil"/>
          <w:left w:val="nil"/>
          <w:bottom w:val="nil"/>
          <w:right w:val="nil"/>
          <w:between w:val="nil"/>
        </w:pBdr>
        <w:ind w:hanging="2"/>
        <w:jc w:val="both"/>
        <w:rPr>
          <w:i/>
          <w:color w:val="000000"/>
          <w:sz w:val="20"/>
          <w:szCs w:val="20"/>
        </w:rPr>
      </w:pPr>
    </w:p>
    <w:p w14:paraId="740E03DF" w14:textId="77777777" w:rsidR="00251DD0" w:rsidRDefault="00251DD0">
      <w:pPr>
        <w:pBdr>
          <w:top w:val="nil"/>
          <w:left w:val="nil"/>
          <w:bottom w:val="nil"/>
          <w:right w:val="nil"/>
          <w:between w:val="nil"/>
        </w:pBdr>
        <w:ind w:hanging="2"/>
        <w:jc w:val="both"/>
        <w:rPr>
          <w:i/>
          <w:color w:val="000000"/>
          <w:sz w:val="20"/>
          <w:szCs w:val="20"/>
        </w:rPr>
      </w:pPr>
    </w:p>
    <w:p w14:paraId="58B7685D" w14:textId="77777777" w:rsidR="00251DD0" w:rsidRDefault="00251DD0">
      <w:pPr>
        <w:jc w:val="both"/>
        <w:rPr>
          <w:b/>
          <w:sz w:val="22"/>
          <w:szCs w:val="22"/>
        </w:rPr>
      </w:pPr>
    </w:p>
    <w:p w14:paraId="0F2B966C" w14:textId="4FA8E07E" w:rsidR="00251DD0" w:rsidRDefault="00E45C53" w:rsidP="00E45C53">
      <w:pPr>
        <w:pStyle w:val="Heading2"/>
      </w:pPr>
      <w:bookmarkStart w:id="209" w:name="_Toc93861625"/>
      <w:r>
        <w:t xml:space="preserve">14.1 </w:t>
      </w:r>
      <w:r w:rsidR="009C0DFD">
        <w:t>Load game</w:t>
      </w:r>
      <w:bookmarkEnd w:id="209"/>
    </w:p>
    <w:p w14:paraId="16367086" w14:textId="00CBE144" w:rsidR="00251DD0" w:rsidRPr="00E45C53" w:rsidRDefault="009C0DFD">
      <w:pPr>
        <w:jc w:val="both"/>
      </w:pPr>
      <w:r w:rsidRPr="00E45C53">
        <w:t>The game will load on the software r mobile app</w:t>
      </w:r>
      <w:r w:rsidR="00E45C53">
        <w:t>.</w:t>
      </w:r>
    </w:p>
    <w:p w14:paraId="41877C80" w14:textId="0AAE3C40" w:rsidR="00251DD0" w:rsidRDefault="00E45C53" w:rsidP="00E45C53">
      <w:pPr>
        <w:pStyle w:val="Heading2"/>
      </w:pPr>
      <w:bookmarkStart w:id="210" w:name="_Toc93861626"/>
      <w:r>
        <w:t xml:space="preserve">14.2 </w:t>
      </w:r>
      <w:r w:rsidR="009C0DFD">
        <w:t>Make profile</w:t>
      </w:r>
      <w:bookmarkEnd w:id="210"/>
    </w:p>
    <w:p w14:paraId="05C020B5" w14:textId="77777777" w:rsidR="00251DD0" w:rsidRPr="00E45C53" w:rsidRDefault="009C0DFD" w:rsidP="00E45C53">
      <w:pPr>
        <w:pStyle w:val="BodyText"/>
      </w:pPr>
      <w:r w:rsidRPr="00E45C53">
        <w:t>The user can make the profile and enter the data into the given fields.</w:t>
      </w:r>
    </w:p>
    <w:p w14:paraId="36B369F0" w14:textId="3AB729D3" w:rsidR="00251DD0" w:rsidRDefault="00E45C53" w:rsidP="00E45C53">
      <w:pPr>
        <w:pStyle w:val="Heading2"/>
      </w:pPr>
      <w:bookmarkStart w:id="211" w:name="_Toc93861627"/>
      <w:r>
        <w:t xml:space="preserve">14.3 </w:t>
      </w:r>
      <w:r w:rsidR="009C0DFD">
        <w:t>Join room/parking system</w:t>
      </w:r>
      <w:bookmarkEnd w:id="211"/>
    </w:p>
    <w:p w14:paraId="1BF40025" w14:textId="77777777" w:rsidR="00251DD0" w:rsidRPr="00E45C53" w:rsidRDefault="009C0DFD" w:rsidP="00E45C53">
      <w:pPr>
        <w:pStyle w:val="BodyText"/>
      </w:pPr>
      <w:r w:rsidRPr="00E45C53">
        <w:t>The player has the ability to choose the parking or joining room with the button options present in it.</w:t>
      </w:r>
    </w:p>
    <w:p w14:paraId="7AB64AC1" w14:textId="0BF5FF1A" w:rsidR="00251DD0" w:rsidRDefault="00E45C53" w:rsidP="00E45C53">
      <w:pPr>
        <w:pStyle w:val="Heading2"/>
      </w:pPr>
      <w:bookmarkStart w:id="212" w:name="_Toc93861628"/>
      <w:r>
        <w:lastRenderedPageBreak/>
        <w:t xml:space="preserve">14.4 </w:t>
      </w:r>
      <w:r w:rsidR="009C0DFD">
        <w:t>Game start</w:t>
      </w:r>
      <w:bookmarkEnd w:id="212"/>
    </w:p>
    <w:p w14:paraId="3E5EBA9C" w14:textId="77777777" w:rsidR="00251DD0" w:rsidRPr="00E45C53" w:rsidRDefault="009C0DFD">
      <w:pPr>
        <w:jc w:val="both"/>
      </w:pPr>
      <w:r w:rsidRPr="00E45C53">
        <w:t>The game will start after the user can click the start button</w:t>
      </w:r>
    </w:p>
    <w:p w14:paraId="5329CD1C" w14:textId="2684B822" w:rsidR="00251DD0" w:rsidRDefault="00E45C53" w:rsidP="00E45C53">
      <w:pPr>
        <w:pStyle w:val="Heading2"/>
      </w:pPr>
      <w:bookmarkStart w:id="213" w:name="_Toc93861629"/>
      <w:r>
        <w:t xml:space="preserve">14.5 </w:t>
      </w:r>
      <w:r w:rsidR="009C0DFD">
        <w:t>Compete with opponent</w:t>
      </w:r>
      <w:bookmarkEnd w:id="213"/>
    </w:p>
    <w:p w14:paraId="05AE8E3B" w14:textId="6A934671" w:rsidR="00251DD0" w:rsidRPr="00E45C53" w:rsidRDefault="009C0DFD" w:rsidP="00E45C53">
      <w:pPr>
        <w:pStyle w:val="BodyText"/>
      </w:pPr>
      <w:r w:rsidRPr="00E45C53">
        <w:t xml:space="preserve">The player then competes with other players in the </w:t>
      </w:r>
      <w:r w:rsidR="00717B64" w:rsidRPr="00E45C53">
        <w:t>game to</w:t>
      </w:r>
      <w:r w:rsidRPr="00E45C53">
        <w:t xml:space="preserve"> win the </w:t>
      </w:r>
      <w:r w:rsidR="00717B64" w:rsidRPr="00E45C53">
        <w:t>game. If</w:t>
      </w:r>
      <w:r w:rsidRPr="00E45C53">
        <w:t xml:space="preserve"> they choose a parking system then it will be careful to cross the hurdles in the map.</w:t>
      </w:r>
    </w:p>
    <w:p w14:paraId="149325DC" w14:textId="42BC4923" w:rsidR="00251DD0" w:rsidRDefault="00E45C53" w:rsidP="00E45C53">
      <w:pPr>
        <w:pStyle w:val="Heading2"/>
      </w:pPr>
      <w:bookmarkStart w:id="214" w:name="_Toc93861630"/>
      <w:r>
        <w:t xml:space="preserve">14.6 </w:t>
      </w:r>
      <w:r w:rsidR="009C0DFD">
        <w:t>Win/Lose</w:t>
      </w:r>
      <w:bookmarkEnd w:id="214"/>
    </w:p>
    <w:p w14:paraId="6C2013C7" w14:textId="77777777" w:rsidR="00251DD0" w:rsidRPr="00E45C53" w:rsidRDefault="009C0DFD" w:rsidP="00E45C53">
      <w:pPr>
        <w:pStyle w:val="BodyText"/>
      </w:pPr>
      <w:r w:rsidRPr="00E45C53">
        <w:t>At the end the player who wins or loses the panel is shown.</w:t>
      </w:r>
    </w:p>
    <w:p w14:paraId="25A3B59A" w14:textId="77777777" w:rsidR="00251DD0" w:rsidRDefault="00251DD0">
      <w:pPr>
        <w:jc w:val="both"/>
        <w:rPr>
          <w:sz w:val="22"/>
          <w:szCs w:val="22"/>
        </w:rPr>
      </w:pPr>
    </w:p>
    <w:p w14:paraId="147A959D" w14:textId="77777777" w:rsidR="00251DD0" w:rsidRDefault="00251DD0">
      <w:pPr>
        <w:pBdr>
          <w:top w:val="nil"/>
          <w:left w:val="nil"/>
          <w:bottom w:val="nil"/>
          <w:right w:val="nil"/>
          <w:between w:val="nil"/>
        </w:pBdr>
        <w:ind w:left="805"/>
        <w:jc w:val="both"/>
        <w:rPr>
          <w:i/>
          <w:color w:val="000000"/>
          <w:sz w:val="20"/>
          <w:szCs w:val="20"/>
        </w:rPr>
      </w:pPr>
    </w:p>
    <w:p w14:paraId="3DCA5225" w14:textId="77777777" w:rsidR="00251DD0" w:rsidRDefault="00251DD0">
      <w:pPr>
        <w:pBdr>
          <w:top w:val="nil"/>
          <w:left w:val="nil"/>
          <w:bottom w:val="nil"/>
          <w:right w:val="nil"/>
          <w:between w:val="nil"/>
        </w:pBdr>
        <w:ind w:left="805"/>
        <w:jc w:val="both"/>
        <w:rPr>
          <w:i/>
          <w:color w:val="000000"/>
          <w:sz w:val="20"/>
          <w:szCs w:val="20"/>
        </w:rPr>
      </w:pPr>
    </w:p>
    <w:p w14:paraId="15BE326E" w14:textId="0CA693A8" w:rsidR="00251DD0" w:rsidRDefault="00E45C53" w:rsidP="00582B84">
      <w:pPr>
        <w:pStyle w:val="Heading1"/>
      </w:pPr>
      <w:bookmarkStart w:id="215" w:name="_Toc93858295"/>
      <w:bookmarkStart w:id="216" w:name="_Toc93861631"/>
      <w:r>
        <w:t>15.</w:t>
      </w:r>
      <w:r w:rsidR="009C0DFD">
        <w:t>Detailed System Design</w:t>
      </w:r>
      <w:bookmarkEnd w:id="215"/>
      <w:bookmarkEnd w:id="216"/>
    </w:p>
    <w:p w14:paraId="3CA16966" w14:textId="77777777" w:rsidR="00251DD0" w:rsidRDefault="00251DD0"/>
    <w:p w14:paraId="175533D1" w14:textId="2F635F0A" w:rsidR="00251DD0" w:rsidRDefault="00E45C53" w:rsidP="00E45C53">
      <w:pPr>
        <w:pStyle w:val="Heading2"/>
      </w:pPr>
      <w:bookmarkStart w:id="217" w:name="_Toc93858296"/>
      <w:bookmarkStart w:id="218" w:name="_Toc93861632"/>
      <w:r>
        <w:t>15.1</w:t>
      </w:r>
      <w:r w:rsidR="00DD0C5B">
        <w:t xml:space="preserve"> </w:t>
      </w:r>
      <w:r w:rsidR="009C0DFD">
        <w:t>Class diagram:</w:t>
      </w:r>
      <w:bookmarkEnd w:id="217"/>
      <w:bookmarkEnd w:id="218"/>
    </w:p>
    <w:p w14:paraId="490235FA" w14:textId="30F1BD52" w:rsidR="00251DD0" w:rsidRDefault="009C0DFD" w:rsidP="00DD0C5B">
      <w:r w:rsidRPr="00E45C53">
        <w:t xml:space="preserve">The class diagram is the main building block of object-oriented modeling. It is used for general conceptual modeling of the structure of the application, and for detailed modeling translating the models into programming </w:t>
      </w:r>
      <w:r w:rsidR="00717B64" w:rsidRPr="00E45C53">
        <w:t>code. The</w:t>
      </w:r>
      <w:r w:rsidRPr="00E45C53">
        <w:t xml:space="preserve"> class diagram will show the main process of the project.</w:t>
      </w:r>
    </w:p>
    <w:p w14:paraId="6F50C3CF" w14:textId="77777777" w:rsidR="00D114D3" w:rsidRDefault="009C0DFD" w:rsidP="00D114D3">
      <w:pPr>
        <w:keepNext/>
        <w:pBdr>
          <w:top w:val="nil"/>
          <w:left w:val="nil"/>
          <w:bottom w:val="nil"/>
          <w:right w:val="nil"/>
          <w:between w:val="nil"/>
        </w:pBdr>
        <w:jc w:val="both"/>
      </w:pPr>
      <w:r>
        <w:rPr>
          <w:i/>
          <w:noProof/>
          <w:color w:val="000000"/>
          <w:sz w:val="20"/>
          <w:szCs w:val="20"/>
        </w:rPr>
        <w:drawing>
          <wp:inline distT="0" distB="0" distL="0" distR="0" wp14:anchorId="3E7966A7" wp14:editId="5263DF39">
            <wp:extent cx="5067300" cy="42672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067300" cy="4267200"/>
                    </a:xfrm>
                    <a:prstGeom prst="rect">
                      <a:avLst/>
                    </a:prstGeom>
                    <a:ln/>
                  </pic:spPr>
                </pic:pic>
              </a:graphicData>
            </a:graphic>
          </wp:inline>
        </w:drawing>
      </w:r>
    </w:p>
    <w:p w14:paraId="74DD94BA" w14:textId="74B66AA3" w:rsidR="00251DD0" w:rsidRDefault="00D114D3" w:rsidP="00D114D3">
      <w:pPr>
        <w:pStyle w:val="Caption"/>
        <w:jc w:val="center"/>
        <w:rPr>
          <w:i w:val="0"/>
          <w:color w:val="000000"/>
          <w:sz w:val="20"/>
          <w:szCs w:val="20"/>
        </w:rPr>
      </w:pPr>
      <w:r>
        <w:t xml:space="preserve">Figure </w:t>
      </w:r>
      <w:fldSimple w:instr=" SEQ Figure \* ARABIC ">
        <w:r w:rsidR="004F0783">
          <w:rPr>
            <w:noProof/>
          </w:rPr>
          <w:t>2</w:t>
        </w:r>
      </w:fldSimple>
      <w:r>
        <w:t xml:space="preserve"> Class Diagram</w:t>
      </w:r>
    </w:p>
    <w:p w14:paraId="739FACC3" w14:textId="77777777" w:rsidR="00251DD0" w:rsidRDefault="00251DD0">
      <w:pPr>
        <w:rPr>
          <w:b/>
          <w:sz w:val="28"/>
          <w:szCs w:val="28"/>
        </w:rPr>
      </w:pPr>
    </w:p>
    <w:p w14:paraId="4FB3A528" w14:textId="5CFF1CD9" w:rsidR="00251DD0" w:rsidRDefault="009C0DFD">
      <w:pPr>
        <w:rPr>
          <w:i/>
          <w:sz w:val="20"/>
          <w:szCs w:val="20"/>
        </w:rPr>
      </w:pPr>
      <w:r>
        <w:rPr>
          <w:i/>
          <w:sz w:val="20"/>
          <w:szCs w:val="20"/>
        </w:rPr>
        <w:t xml:space="preserve">                                                             </w:t>
      </w:r>
    </w:p>
    <w:p w14:paraId="39D3D429" w14:textId="77777777" w:rsidR="00251DD0" w:rsidRDefault="00251DD0">
      <w:pPr>
        <w:rPr>
          <w:b/>
          <w:sz w:val="28"/>
          <w:szCs w:val="28"/>
        </w:rPr>
      </w:pPr>
    </w:p>
    <w:p w14:paraId="0E7F0090" w14:textId="77777777" w:rsidR="00251DD0" w:rsidRDefault="00251DD0">
      <w:pPr>
        <w:rPr>
          <w:b/>
          <w:sz w:val="28"/>
          <w:szCs w:val="28"/>
        </w:rPr>
      </w:pPr>
    </w:p>
    <w:p w14:paraId="39455BB8" w14:textId="36873DA7" w:rsidR="00251DD0" w:rsidRDefault="00DD0C5B" w:rsidP="00DD0C5B">
      <w:pPr>
        <w:pStyle w:val="Heading2"/>
        <w:rPr>
          <w:sz w:val="96"/>
          <w:szCs w:val="96"/>
        </w:rPr>
      </w:pPr>
      <w:bookmarkStart w:id="219" w:name="_Toc93858297"/>
      <w:bookmarkStart w:id="220" w:name="_Toc93861633"/>
      <w:r>
        <w:t xml:space="preserve">15.2 </w:t>
      </w:r>
      <w:r w:rsidR="009C0DFD" w:rsidRPr="001517C5">
        <w:t>Collaboration</w:t>
      </w:r>
      <w:r w:rsidR="009C0DFD">
        <w:t xml:space="preserve"> </w:t>
      </w:r>
      <w:r w:rsidR="009C0DFD" w:rsidRPr="004F0783">
        <w:t>Diagram</w:t>
      </w:r>
      <w:bookmarkEnd w:id="219"/>
      <w:bookmarkEnd w:id="220"/>
    </w:p>
    <w:p w14:paraId="34DC7FA8" w14:textId="3975594E" w:rsidR="00251DD0" w:rsidRPr="00DD0C5B" w:rsidRDefault="009C0DFD">
      <w:r w:rsidRPr="00DD0C5B">
        <w:t>A collaboration diagram, also known as a communication diagram, is an illustration of the relationships and interactions among software objects in the Unified Modeling Language (UML). These diagrams can be used to portray the dynamic behavior of a particular use case and define the role of each object</w:t>
      </w:r>
      <w:r w:rsidRPr="00DD0C5B">
        <w:rPr>
          <w:color w:val="202124"/>
          <w:highlight w:val="white"/>
        </w:rPr>
        <w:t>.</w:t>
      </w:r>
      <w:r w:rsidRPr="00DD0C5B">
        <w:rPr>
          <w:highlight w:val="white"/>
        </w:rPr>
        <w:t xml:space="preserve"> </w:t>
      </w:r>
      <w:r w:rsidRPr="00DD0C5B">
        <w:t>Normally an actor instance occurs in the collaboration diagram, as the invoker of the interaction. An object is represented by an object symbol showing the name of the object and its class underlined, separated by a colon:</w:t>
      </w:r>
    </w:p>
    <w:p w14:paraId="0A1A1365" w14:textId="64043150" w:rsidR="00251DD0" w:rsidRPr="00DD0C5B" w:rsidRDefault="00DD0C5B">
      <w:r w:rsidRPr="00DD0C5B">
        <w:t>O</w:t>
      </w:r>
      <w:r w:rsidR="00717B64" w:rsidRPr="00DD0C5B">
        <w:t>bjectname</w:t>
      </w:r>
      <w:r>
        <w:t xml:space="preserve"> </w:t>
      </w:r>
      <w:r w:rsidR="009C0DFD" w:rsidRPr="00DD0C5B">
        <w:t>:</w:t>
      </w:r>
      <w:r>
        <w:t xml:space="preserve"> </w:t>
      </w:r>
      <w:r w:rsidR="009C0DFD" w:rsidRPr="00DD0C5B">
        <w:t>classname</w:t>
      </w:r>
    </w:p>
    <w:p w14:paraId="6F0F9855" w14:textId="77777777" w:rsidR="00D114D3" w:rsidRDefault="009C0DFD" w:rsidP="00D114D3">
      <w:pPr>
        <w:keepNext/>
        <w:pBdr>
          <w:top w:val="nil"/>
          <w:left w:val="nil"/>
          <w:bottom w:val="nil"/>
          <w:right w:val="nil"/>
          <w:between w:val="nil"/>
        </w:pBdr>
        <w:jc w:val="both"/>
      </w:pPr>
      <w:r>
        <w:rPr>
          <w:i/>
          <w:noProof/>
          <w:color w:val="000000"/>
          <w:sz w:val="20"/>
          <w:szCs w:val="20"/>
        </w:rPr>
        <w:drawing>
          <wp:inline distT="0" distB="0" distL="0" distR="0" wp14:anchorId="5C775D48" wp14:editId="6A42693F">
            <wp:extent cx="5676900" cy="56578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676900" cy="5657850"/>
                    </a:xfrm>
                    <a:prstGeom prst="rect">
                      <a:avLst/>
                    </a:prstGeom>
                    <a:ln/>
                  </pic:spPr>
                </pic:pic>
              </a:graphicData>
            </a:graphic>
          </wp:inline>
        </w:drawing>
      </w:r>
    </w:p>
    <w:p w14:paraId="2566C87C" w14:textId="5A312E8F" w:rsidR="00251DD0" w:rsidRDefault="00D114D3" w:rsidP="00D114D3">
      <w:pPr>
        <w:pStyle w:val="Caption"/>
        <w:jc w:val="center"/>
        <w:rPr>
          <w:i w:val="0"/>
          <w:color w:val="000000"/>
          <w:sz w:val="20"/>
          <w:szCs w:val="20"/>
        </w:rPr>
      </w:pPr>
      <w:r>
        <w:t xml:space="preserve">Figure </w:t>
      </w:r>
      <w:fldSimple w:instr=" SEQ Figure \* ARABIC ">
        <w:r w:rsidR="004F0783">
          <w:rPr>
            <w:noProof/>
          </w:rPr>
          <w:t>3</w:t>
        </w:r>
      </w:fldSimple>
      <w:r>
        <w:t xml:space="preserve"> System Collaboration Diagram</w:t>
      </w:r>
    </w:p>
    <w:p w14:paraId="7325F8C3" w14:textId="7904C42D" w:rsidR="00251DD0" w:rsidRDefault="009C0DFD">
      <w:pPr>
        <w:pBdr>
          <w:top w:val="nil"/>
          <w:left w:val="nil"/>
          <w:bottom w:val="nil"/>
          <w:right w:val="nil"/>
          <w:between w:val="nil"/>
        </w:pBdr>
        <w:rPr>
          <w:i/>
          <w:color w:val="000000"/>
          <w:sz w:val="20"/>
          <w:szCs w:val="20"/>
        </w:rPr>
      </w:pPr>
      <w:r>
        <w:rPr>
          <w:i/>
          <w:color w:val="000000"/>
          <w:sz w:val="20"/>
          <w:szCs w:val="20"/>
        </w:rPr>
        <w:lastRenderedPageBreak/>
        <w:t xml:space="preserve">                                                                          </w:t>
      </w:r>
    </w:p>
    <w:p w14:paraId="12C54821" w14:textId="77777777" w:rsidR="00251DD0" w:rsidRDefault="00251DD0">
      <w:pPr>
        <w:pBdr>
          <w:top w:val="nil"/>
          <w:left w:val="nil"/>
          <w:bottom w:val="nil"/>
          <w:right w:val="nil"/>
          <w:between w:val="nil"/>
        </w:pBdr>
        <w:rPr>
          <w:i/>
          <w:color w:val="000000"/>
          <w:sz w:val="20"/>
          <w:szCs w:val="20"/>
        </w:rPr>
      </w:pPr>
    </w:p>
    <w:p w14:paraId="356CD40F" w14:textId="77777777" w:rsidR="00251DD0" w:rsidRDefault="00251DD0">
      <w:pPr>
        <w:pBdr>
          <w:top w:val="nil"/>
          <w:left w:val="nil"/>
          <w:bottom w:val="nil"/>
          <w:right w:val="nil"/>
          <w:between w:val="nil"/>
        </w:pBdr>
        <w:rPr>
          <w:i/>
          <w:color w:val="000000"/>
          <w:sz w:val="20"/>
          <w:szCs w:val="20"/>
        </w:rPr>
      </w:pPr>
    </w:p>
    <w:p w14:paraId="2B101486" w14:textId="189D671E" w:rsidR="00251DD0" w:rsidRPr="004F0783" w:rsidRDefault="00DD0C5B" w:rsidP="00DD0C5B">
      <w:pPr>
        <w:pStyle w:val="Heading2"/>
      </w:pPr>
      <w:bookmarkStart w:id="221" w:name="_Toc93858298"/>
      <w:bookmarkStart w:id="222" w:name="_Toc93861634"/>
      <w:r>
        <w:t xml:space="preserve">15.3 </w:t>
      </w:r>
      <w:r w:rsidR="009C0DFD" w:rsidRPr="004F0783">
        <w:t>Entity Relationship Diagram (ERD)</w:t>
      </w:r>
      <w:bookmarkEnd w:id="221"/>
      <w:bookmarkEnd w:id="222"/>
    </w:p>
    <w:p w14:paraId="22F020B0" w14:textId="445A2154" w:rsidR="00251DD0" w:rsidRPr="00DD0C5B" w:rsidRDefault="009C0DFD">
      <w:r w:rsidRPr="00DD0C5B">
        <w:t>An entity–relationship model describes interrelated things of interest in a specific domain of knowledge. A basic ER model is composed of entity types and specifies relationships that can exist between entities.</w:t>
      </w:r>
      <w:r w:rsidRPr="00DD0C5B">
        <w:rPr>
          <w:rFonts w:ascii="Arial" w:eastAsia="Arial" w:hAnsi="Arial" w:cs="Arial"/>
          <w:color w:val="4D5156"/>
          <w:highlight w:val="white"/>
        </w:rPr>
        <w:t xml:space="preserve"> </w:t>
      </w:r>
      <w:r w:rsidRPr="00DD0C5B">
        <w:t>An ERD contains different symbols and connectors that visualize two important information: The major entities within the system scope, and the inter-relationships among these entities.</w:t>
      </w:r>
    </w:p>
    <w:p w14:paraId="7122C8C4" w14:textId="77777777" w:rsidR="00251DD0" w:rsidRDefault="00251DD0"/>
    <w:p w14:paraId="3CE2B15E" w14:textId="77777777" w:rsidR="00D114D3" w:rsidRDefault="009C0DFD" w:rsidP="00D114D3">
      <w:pPr>
        <w:keepNext/>
      </w:pPr>
      <w:r>
        <w:rPr>
          <w:noProof/>
        </w:rPr>
        <w:drawing>
          <wp:inline distT="0" distB="0" distL="0" distR="0" wp14:anchorId="10CC8AC7" wp14:editId="11F4B58F">
            <wp:extent cx="6200775" cy="439102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200775" cy="4391025"/>
                    </a:xfrm>
                    <a:prstGeom prst="rect">
                      <a:avLst/>
                    </a:prstGeom>
                    <a:ln/>
                  </pic:spPr>
                </pic:pic>
              </a:graphicData>
            </a:graphic>
          </wp:inline>
        </w:drawing>
      </w:r>
    </w:p>
    <w:p w14:paraId="5E7CF652" w14:textId="5463A519" w:rsidR="00251DD0" w:rsidRDefault="00D114D3" w:rsidP="001517C5">
      <w:pPr>
        <w:pStyle w:val="Caption"/>
        <w:jc w:val="center"/>
      </w:pPr>
      <w:r>
        <w:t xml:space="preserve">Figure </w:t>
      </w:r>
      <w:fldSimple w:instr=" SEQ Figure \* ARABIC ">
        <w:r w:rsidR="004F0783">
          <w:rPr>
            <w:noProof/>
          </w:rPr>
          <w:t>4</w:t>
        </w:r>
      </w:fldSimple>
      <w:r>
        <w:t xml:space="preserve"> Entity Relationship Diagram</w:t>
      </w:r>
    </w:p>
    <w:p w14:paraId="7B029003" w14:textId="77777777" w:rsidR="00251DD0" w:rsidRDefault="00251DD0"/>
    <w:p w14:paraId="2C5BB655" w14:textId="41F0268F" w:rsidR="00251DD0" w:rsidRDefault="009C0DFD">
      <w:pPr>
        <w:rPr>
          <w:i/>
          <w:sz w:val="20"/>
          <w:szCs w:val="20"/>
        </w:rPr>
      </w:pPr>
      <w:r>
        <w:rPr>
          <w:i/>
          <w:sz w:val="20"/>
          <w:szCs w:val="20"/>
        </w:rPr>
        <w:t xml:space="preserve">                                                                                     </w:t>
      </w:r>
    </w:p>
    <w:p w14:paraId="556E9C71" w14:textId="77777777" w:rsidR="00251DD0" w:rsidRDefault="00251DD0">
      <w:pPr>
        <w:rPr>
          <w:i/>
          <w:sz w:val="20"/>
          <w:szCs w:val="20"/>
        </w:rPr>
      </w:pPr>
    </w:p>
    <w:p w14:paraId="0F74726C" w14:textId="77777777" w:rsidR="00251DD0" w:rsidRDefault="00251DD0">
      <w:pPr>
        <w:rPr>
          <w:i/>
          <w:sz w:val="20"/>
          <w:szCs w:val="20"/>
        </w:rPr>
      </w:pPr>
    </w:p>
    <w:p w14:paraId="015644C6" w14:textId="367B7F24" w:rsidR="00251DD0" w:rsidRDefault="00DD0C5B" w:rsidP="00DD0C5B">
      <w:pPr>
        <w:pStyle w:val="Heading2"/>
      </w:pPr>
      <w:bookmarkStart w:id="223" w:name="_Toc93858299"/>
      <w:bookmarkStart w:id="224" w:name="_Toc93861635"/>
      <w:r>
        <w:t xml:space="preserve">15.4 </w:t>
      </w:r>
      <w:r w:rsidR="00717B64">
        <w:t>Activity</w:t>
      </w:r>
      <w:r w:rsidR="009C0DFD">
        <w:t xml:space="preserve"> Diagram</w:t>
      </w:r>
      <w:bookmarkEnd w:id="223"/>
      <w:bookmarkEnd w:id="224"/>
    </w:p>
    <w:p w14:paraId="6599017F" w14:textId="7F6D60CF" w:rsidR="00251DD0" w:rsidRPr="00DD0C5B" w:rsidRDefault="009C0DFD">
      <w:r w:rsidRPr="00DD0C5B">
        <w:t>An activity diagram is a behavioral diagram </w:t>
      </w:r>
      <w:r w:rsidR="00717B64" w:rsidRPr="00DD0C5B">
        <w:t>i.e.,</w:t>
      </w:r>
      <w:r w:rsidRPr="00DD0C5B">
        <w:t xml:space="preserve"> it depicts the behavior of a system. An activity diagram portrays the control flow from a start point to a finish point showing the various decision paths that exist while the activity is being executed. Activity diagrams are graphical </w:t>
      </w:r>
      <w:r w:rsidRPr="00DD0C5B">
        <w:lastRenderedPageBreak/>
        <w:t>representations of workflows of stepwise activities and actions with support for choice, iteration and concurrency.</w:t>
      </w:r>
    </w:p>
    <w:p w14:paraId="39DB4D5D" w14:textId="77777777" w:rsidR="00251DD0" w:rsidRDefault="00251DD0"/>
    <w:p w14:paraId="104EEA06" w14:textId="77777777" w:rsidR="001517C5" w:rsidRDefault="009C0DFD" w:rsidP="001517C5">
      <w:pPr>
        <w:keepNext/>
        <w:pBdr>
          <w:top w:val="nil"/>
          <w:left w:val="nil"/>
          <w:bottom w:val="nil"/>
          <w:right w:val="nil"/>
          <w:between w:val="nil"/>
        </w:pBdr>
        <w:jc w:val="both"/>
      </w:pPr>
      <w:r>
        <w:rPr>
          <w:i/>
          <w:noProof/>
          <w:color w:val="000000"/>
          <w:sz w:val="20"/>
          <w:szCs w:val="20"/>
        </w:rPr>
        <w:drawing>
          <wp:inline distT="0" distB="0" distL="0" distR="0" wp14:anchorId="73E5EA70" wp14:editId="565FD36E">
            <wp:extent cx="5229225" cy="444817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229225" cy="4448175"/>
                    </a:xfrm>
                    <a:prstGeom prst="rect">
                      <a:avLst/>
                    </a:prstGeom>
                    <a:ln/>
                  </pic:spPr>
                </pic:pic>
              </a:graphicData>
            </a:graphic>
          </wp:inline>
        </w:drawing>
      </w:r>
    </w:p>
    <w:p w14:paraId="2D33C121" w14:textId="612E01E9" w:rsidR="00251DD0" w:rsidRDefault="001517C5" w:rsidP="001517C5">
      <w:pPr>
        <w:pStyle w:val="Caption"/>
        <w:jc w:val="center"/>
        <w:rPr>
          <w:i w:val="0"/>
          <w:color w:val="000000"/>
          <w:sz w:val="20"/>
          <w:szCs w:val="20"/>
        </w:rPr>
      </w:pPr>
      <w:r>
        <w:t xml:space="preserve">Figure </w:t>
      </w:r>
      <w:fldSimple w:instr=" SEQ Figure \* ARABIC ">
        <w:r w:rsidR="004F0783">
          <w:rPr>
            <w:noProof/>
          </w:rPr>
          <w:t>5</w:t>
        </w:r>
      </w:fldSimple>
      <w:r>
        <w:t xml:space="preserve"> Activity Diagram</w:t>
      </w:r>
    </w:p>
    <w:p w14:paraId="3584C862" w14:textId="73251846" w:rsidR="00251DD0" w:rsidRDefault="009C0DFD">
      <w:pPr>
        <w:rPr>
          <w:i/>
          <w:sz w:val="20"/>
          <w:szCs w:val="20"/>
        </w:rPr>
      </w:pPr>
      <w:r>
        <w:rPr>
          <w:i/>
          <w:sz w:val="20"/>
          <w:szCs w:val="20"/>
        </w:rPr>
        <w:t xml:space="preserve">                                                                                 </w:t>
      </w:r>
    </w:p>
    <w:p w14:paraId="420836B0" w14:textId="77777777" w:rsidR="00251DD0" w:rsidRDefault="00251DD0">
      <w:pPr>
        <w:rPr>
          <w:i/>
          <w:sz w:val="20"/>
          <w:szCs w:val="20"/>
        </w:rPr>
      </w:pPr>
    </w:p>
    <w:p w14:paraId="5026C4AB" w14:textId="77777777" w:rsidR="00251DD0" w:rsidRDefault="00251DD0">
      <w:pPr>
        <w:rPr>
          <w:i/>
          <w:sz w:val="20"/>
          <w:szCs w:val="20"/>
        </w:rPr>
      </w:pPr>
    </w:p>
    <w:p w14:paraId="7A53BFF1" w14:textId="77777777" w:rsidR="00251DD0" w:rsidRDefault="00251DD0">
      <w:pPr>
        <w:rPr>
          <w:i/>
          <w:sz w:val="20"/>
          <w:szCs w:val="20"/>
        </w:rPr>
      </w:pPr>
    </w:p>
    <w:p w14:paraId="79F768FF" w14:textId="77777777" w:rsidR="00251DD0" w:rsidRDefault="00251DD0">
      <w:pPr>
        <w:rPr>
          <w:i/>
          <w:sz w:val="20"/>
          <w:szCs w:val="20"/>
        </w:rPr>
      </w:pPr>
    </w:p>
    <w:p w14:paraId="238406EF" w14:textId="687CD3D3" w:rsidR="00251DD0" w:rsidRDefault="00DD0C5B" w:rsidP="00DD0C5B">
      <w:pPr>
        <w:pStyle w:val="Heading2"/>
      </w:pPr>
      <w:bookmarkStart w:id="225" w:name="_Toc93858300"/>
      <w:bookmarkStart w:id="226" w:name="_Toc93861636"/>
      <w:r>
        <w:t xml:space="preserve">15.5 </w:t>
      </w:r>
      <w:r w:rsidR="00717B64">
        <w:t>Sequence</w:t>
      </w:r>
      <w:r w:rsidR="009C0DFD">
        <w:t xml:space="preserve"> Diagram</w:t>
      </w:r>
      <w:bookmarkEnd w:id="225"/>
      <w:bookmarkEnd w:id="226"/>
    </w:p>
    <w:p w14:paraId="1B0AC1E3" w14:textId="214ED81A" w:rsidR="00251DD0" w:rsidRDefault="009C0DFD">
      <w:r>
        <w:t xml:space="preserve">A sequence diagram simply depicts interaction between objects in a sequential order </w:t>
      </w:r>
      <w:r w:rsidR="00717B64">
        <w:t>i.e.,</w:t>
      </w:r>
      <w:r>
        <w:t xml:space="preserve"> the order in which these interactions take place. We can also use the terms event diagrams or event scenarios to refer to a sequence diagram. Sequence diagrams describe how and in what order the objects in a system function. It depicts the objects involved in the scenario and the sequence of messages exchanged between the objects needed to carry out the functionality of the scenario.</w:t>
      </w:r>
    </w:p>
    <w:p w14:paraId="06BCEAC0" w14:textId="77777777" w:rsidR="00251DD0" w:rsidRDefault="00251DD0"/>
    <w:p w14:paraId="5834D8BC" w14:textId="77777777" w:rsidR="001517C5" w:rsidRDefault="009C0DFD" w:rsidP="001517C5">
      <w:pPr>
        <w:keepNext/>
        <w:pBdr>
          <w:top w:val="nil"/>
          <w:left w:val="nil"/>
          <w:bottom w:val="nil"/>
          <w:right w:val="nil"/>
          <w:between w:val="nil"/>
        </w:pBdr>
        <w:jc w:val="both"/>
      </w:pPr>
      <w:r>
        <w:rPr>
          <w:i/>
          <w:noProof/>
          <w:color w:val="000000"/>
          <w:sz w:val="20"/>
          <w:szCs w:val="20"/>
        </w:rPr>
        <w:lastRenderedPageBreak/>
        <w:drawing>
          <wp:inline distT="0" distB="0" distL="0" distR="0" wp14:anchorId="353F0FD5" wp14:editId="4F4F354C">
            <wp:extent cx="5867400" cy="395287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867400" cy="3952875"/>
                    </a:xfrm>
                    <a:prstGeom prst="rect">
                      <a:avLst/>
                    </a:prstGeom>
                    <a:ln/>
                  </pic:spPr>
                </pic:pic>
              </a:graphicData>
            </a:graphic>
          </wp:inline>
        </w:drawing>
      </w:r>
    </w:p>
    <w:p w14:paraId="33C832E2" w14:textId="708ADE1E" w:rsidR="00DB7E6A" w:rsidRDefault="001517C5" w:rsidP="001517C5">
      <w:pPr>
        <w:pStyle w:val="Caption"/>
        <w:jc w:val="center"/>
      </w:pPr>
      <w:r>
        <w:t xml:space="preserve">Figure </w:t>
      </w:r>
      <w:fldSimple w:instr=" SEQ Figure \* ARABIC ">
        <w:r w:rsidR="004F0783">
          <w:rPr>
            <w:noProof/>
          </w:rPr>
          <w:t>6</w:t>
        </w:r>
      </w:fldSimple>
      <w:r>
        <w:t xml:space="preserve"> Sequence Diagram</w:t>
      </w:r>
    </w:p>
    <w:p w14:paraId="1E983474" w14:textId="77777777" w:rsidR="00422125" w:rsidRDefault="00422125" w:rsidP="00DB7E6A">
      <w:pPr>
        <w:pStyle w:val="Caption"/>
        <w:jc w:val="both"/>
      </w:pPr>
    </w:p>
    <w:p w14:paraId="1F34101F" w14:textId="77777777" w:rsidR="00422125" w:rsidRDefault="00422125" w:rsidP="00DB7E6A">
      <w:pPr>
        <w:pStyle w:val="Caption"/>
        <w:jc w:val="both"/>
      </w:pPr>
    </w:p>
    <w:p w14:paraId="63EEA40E" w14:textId="77777777" w:rsidR="00422125" w:rsidRDefault="00422125" w:rsidP="00DB7E6A">
      <w:pPr>
        <w:pStyle w:val="Caption"/>
        <w:jc w:val="both"/>
      </w:pPr>
    </w:p>
    <w:p w14:paraId="29A3BC45" w14:textId="77777777" w:rsidR="00422125" w:rsidRDefault="00422125" w:rsidP="00DB7E6A">
      <w:pPr>
        <w:pStyle w:val="Caption"/>
        <w:jc w:val="both"/>
      </w:pPr>
    </w:p>
    <w:p w14:paraId="39B231FD" w14:textId="77777777" w:rsidR="00422125" w:rsidRDefault="00422125" w:rsidP="00DB7E6A">
      <w:pPr>
        <w:pStyle w:val="Caption"/>
        <w:jc w:val="both"/>
      </w:pPr>
    </w:p>
    <w:p w14:paraId="716812FC" w14:textId="77777777" w:rsidR="00422125" w:rsidRDefault="00422125" w:rsidP="00DB7E6A">
      <w:pPr>
        <w:pStyle w:val="Caption"/>
        <w:jc w:val="both"/>
      </w:pPr>
    </w:p>
    <w:p w14:paraId="53A38F76" w14:textId="77777777" w:rsidR="00422125" w:rsidRDefault="00422125" w:rsidP="00DB7E6A">
      <w:pPr>
        <w:pStyle w:val="Caption"/>
        <w:jc w:val="both"/>
      </w:pPr>
    </w:p>
    <w:p w14:paraId="1C36ABDE" w14:textId="77777777" w:rsidR="00422125" w:rsidRDefault="00422125" w:rsidP="00DB7E6A">
      <w:pPr>
        <w:pStyle w:val="Caption"/>
        <w:jc w:val="both"/>
      </w:pPr>
    </w:p>
    <w:p w14:paraId="6538DE60" w14:textId="77777777" w:rsidR="00422125" w:rsidRDefault="00422125" w:rsidP="00DB7E6A">
      <w:pPr>
        <w:pStyle w:val="Caption"/>
        <w:jc w:val="both"/>
      </w:pPr>
    </w:p>
    <w:p w14:paraId="16BAD592" w14:textId="77777777" w:rsidR="00422125" w:rsidRDefault="00422125" w:rsidP="00DB7E6A">
      <w:pPr>
        <w:pStyle w:val="Caption"/>
        <w:jc w:val="both"/>
      </w:pPr>
    </w:p>
    <w:p w14:paraId="4AAEE53B" w14:textId="77777777" w:rsidR="00422125" w:rsidRDefault="00422125" w:rsidP="00DB7E6A">
      <w:pPr>
        <w:pStyle w:val="Caption"/>
        <w:jc w:val="both"/>
      </w:pPr>
    </w:p>
    <w:p w14:paraId="4676768D" w14:textId="77777777" w:rsidR="00422125" w:rsidRDefault="00422125" w:rsidP="00DB7E6A">
      <w:pPr>
        <w:pStyle w:val="Caption"/>
        <w:jc w:val="both"/>
      </w:pPr>
    </w:p>
    <w:p w14:paraId="54B5C1E1" w14:textId="77777777" w:rsidR="00422125" w:rsidRDefault="00422125" w:rsidP="00DB7E6A">
      <w:pPr>
        <w:pStyle w:val="Caption"/>
        <w:jc w:val="both"/>
      </w:pPr>
    </w:p>
    <w:p w14:paraId="18866D97" w14:textId="49AEDF35" w:rsidR="00251DD0" w:rsidRDefault="00DB7E6A" w:rsidP="00DB7E6A">
      <w:pPr>
        <w:pStyle w:val="Caption"/>
        <w:jc w:val="both"/>
        <w:rPr>
          <w:i w:val="0"/>
          <w:color w:val="000000"/>
          <w:sz w:val="20"/>
          <w:szCs w:val="20"/>
        </w:rPr>
      </w:pPr>
      <w:r>
        <w:t xml:space="preserve"> </w:t>
      </w:r>
    </w:p>
    <w:p w14:paraId="78270947" w14:textId="5C6791DB" w:rsidR="00251DD0" w:rsidRDefault="009C0DFD">
      <w:pPr>
        <w:pBdr>
          <w:top w:val="nil"/>
          <w:left w:val="nil"/>
          <w:bottom w:val="nil"/>
          <w:right w:val="nil"/>
          <w:between w:val="nil"/>
        </w:pBdr>
        <w:jc w:val="both"/>
        <w:rPr>
          <w:i/>
          <w:color w:val="000000"/>
          <w:sz w:val="20"/>
          <w:szCs w:val="20"/>
        </w:rPr>
      </w:pPr>
      <w:r>
        <w:rPr>
          <w:i/>
          <w:color w:val="000000"/>
          <w:sz w:val="20"/>
          <w:szCs w:val="20"/>
        </w:rPr>
        <w:t xml:space="preserve">                                                                                 </w:t>
      </w:r>
    </w:p>
    <w:p w14:paraId="0C9BD751" w14:textId="77777777" w:rsidR="00251DD0" w:rsidRDefault="00251DD0">
      <w:pPr>
        <w:pBdr>
          <w:top w:val="nil"/>
          <w:left w:val="nil"/>
          <w:bottom w:val="nil"/>
          <w:right w:val="nil"/>
          <w:between w:val="nil"/>
        </w:pBdr>
        <w:ind w:hanging="2"/>
        <w:jc w:val="both"/>
        <w:rPr>
          <w:b/>
          <w:i/>
          <w:color w:val="000000"/>
          <w:sz w:val="20"/>
          <w:szCs w:val="20"/>
        </w:rPr>
      </w:pPr>
    </w:p>
    <w:p w14:paraId="619C32D6" w14:textId="19AEEE5F" w:rsidR="00251DD0" w:rsidRPr="00DD0C5B" w:rsidRDefault="00DD0C5B" w:rsidP="00DD0C5B">
      <w:pPr>
        <w:pStyle w:val="Heading1"/>
      </w:pPr>
      <w:bookmarkStart w:id="227" w:name="_Toc93858301"/>
      <w:bookmarkStart w:id="228" w:name="_Toc93861637"/>
      <w:r w:rsidRPr="00DD0C5B">
        <w:lastRenderedPageBreak/>
        <w:t>16.</w:t>
      </w:r>
      <w:r w:rsidR="009C0DFD" w:rsidRPr="00DD0C5B">
        <w:t>References</w:t>
      </w:r>
      <w:bookmarkEnd w:id="227"/>
      <w:bookmarkEnd w:id="228"/>
    </w:p>
    <w:p w14:paraId="405718CE" w14:textId="77777777" w:rsidR="00251DD0" w:rsidRPr="00DD0C5B" w:rsidRDefault="009C0DFD" w:rsidP="00DD0C5B">
      <w:pPr>
        <w:pStyle w:val="BodyText"/>
        <w:rPr>
          <w:iCs/>
        </w:rPr>
      </w:pPr>
      <w:r w:rsidRPr="00DD0C5B">
        <w:rPr>
          <w:iCs/>
        </w:rPr>
        <w:t>This section should provide a complete list of all documents referenced at a specific point in time. Each document should be identified by title, report number (if applicable), date, and publishing organization.  Specify the sources from which the references can be obtained (This section is like the bibliography in a published book).</w:t>
      </w:r>
    </w:p>
    <w:p w14:paraId="685F613D" w14:textId="77777777" w:rsidR="00251DD0" w:rsidRDefault="00251DD0">
      <w:pPr>
        <w:jc w:val="both"/>
        <w:rPr>
          <w:i/>
          <w:sz w:val="20"/>
          <w:szCs w:val="20"/>
        </w:rPr>
      </w:pPr>
    </w:p>
    <w:p w14:paraId="2E224929" w14:textId="77777777" w:rsidR="00251DD0" w:rsidRDefault="00251DD0">
      <w:pPr>
        <w:jc w:val="both"/>
        <w:rPr>
          <w:i/>
          <w:sz w:val="20"/>
          <w:szCs w:val="20"/>
        </w:rPr>
      </w:pPr>
    </w:p>
    <w:tbl>
      <w:tblPr>
        <w:tblStyle w:val="af4"/>
        <w:tblW w:w="8331" w:type="dxa"/>
        <w:jc w:val="center"/>
        <w:tblLayout w:type="fixed"/>
        <w:tblLook w:val="0000" w:firstRow="0" w:lastRow="0" w:firstColumn="0" w:lastColumn="0" w:noHBand="0" w:noVBand="0"/>
      </w:tblPr>
      <w:tblGrid>
        <w:gridCol w:w="1011"/>
        <w:gridCol w:w="2099"/>
        <w:gridCol w:w="2935"/>
        <w:gridCol w:w="2286"/>
      </w:tblGrid>
      <w:tr w:rsidR="00251DD0" w14:paraId="206CCD1B" w14:textId="77777777" w:rsidTr="00C415CD">
        <w:trPr>
          <w:trHeight w:val="149"/>
          <w:jc w:val="center"/>
        </w:trPr>
        <w:tc>
          <w:tcPr>
            <w:tcW w:w="1011"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745D883A" w14:textId="77777777" w:rsidR="00251DD0" w:rsidRDefault="009C0DFD">
            <w:pPr>
              <w:pBdr>
                <w:top w:val="nil"/>
                <w:left w:val="nil"/>
                <w:bottom w:val="nil"/>
                <w:right w:val="nil"/>
                <w:between w:val="nil"/>
              </w:pBdr>
              <w:jc w:val="center"/>
              <w:rPr>
                <w:rFonts w:ascii="Verdana" w:eastAsia="Verdana" w:hAnsi="Verdana" w:cs="Verdana"/>
                <w:b/>
                <w:color w:val="FFFFFF"/>
                <w:sz w:val="16"/>
                <w:szCs w:val="16"/>
              </w:rPr>
            </w:pPr>
            <w:r>
              <w:rPr>
                <w:rFonts w:ascii="Verdana" w:eastAsia="Verdana" w:hAnsi="Verdana" w:cs="Verdana"/>
                <w:b/>
                <w:color w:val="FFFFFF"/>
                <w:sz w:val="16"/>
                <w:szCs w:val="16"/>
              </w:rPr>
              <w:t>Ref. No.</w:t>
            </w:r>
          </w:p>
        </w:tc>
        <w:tc>
          <w:tcPr>
            <w:tcW w:w="2099"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43400D36" w14:textId="77777777" w:rsidR="00251DD0" w:rsidRDefault="009C0DFD">
            <w:pPr>
              <w:pBdr>
                <w:top w:val="nil"/>
                <w:left w:val="nil"/>
                <w:bottom w:val="nil"/>
                <w:right w:val="nil"/>
                <w:between w:val="nil"/>
              </w:pBdr>
              <w:jc w:val="center"/>
              <w:rPr>
                <w:rFonts w:ascii="Verdana" w:eastAsia="Verdana" w:hAnsi="Verdana" w:cs="Verdana"/>
                <w:b/>
                <w:color w:val="FFFFFF"/>
                <w:sz w:val="16"/>
                <w:szCs w:val="16"/>
              </w:rPr>
            </w:pPr>
            <w:r>
              <w:rPr>
                <w:rFonts w:ascii="Verdana" w:eastAsia="Verdana" w:hAnsi="Verdana" w:cs="Verdana"/>
                <w:b/>
                <w:color w:val="FFFFFF"/>
                <w:sz w:val="16"/>
                <w:szCs w:val="16"/>
              </w:rPr>
              <w:t>Document Title</w:t>
            </w:r>
          </w:p>
        </w:tc>
        <w:tc>
          <w:tcPr>
            <w:tcW w:w="2935"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0B479914" w14:textId="77777777" w:rsidR="00251DD0" w:rsidRDefault="009C0DFD">
            <w:pPr>
              <w:pBdr>
                <w:top w:val="nil"/>
                <w:left w:val="nil"/>
                <w:bottom w:val="nil"/>
                <w:right w:val="nil"/>
                <w:between w:val="nil"/>
              </w:pBdr>
              <w:jc w:val="center"/>
              <w:rPr>
                <w:rFonts w:ascii="Verdana" w:eastAsia="Verdana" w:hAnsi="Verdana" w:cs="Verdana"/>
                <w:b/>
                <w:color w:val="FFFFFF"/>
                <w:sz w:val="16"/>
                <w:szCs w:val="16"/>
              </w:rPr>
            </w:pPr>
            <w:r>
              <w:rPr>
                <w:rFonts w:ascii="Verdana" w:eastAsia="Verdana" w:hAnsi="Verdana" w:cs="Verdana"/>
                <w:b/>
                <w:color w:val="FFFFFF"/>
                <w:sz w:val="16"/>
                <w:szCs w:val="16"/>
              </w:rPr>
              <w:t>Date of Release/ Publication</w:t>
            </w:r>
          </w:p>
        </w:tc>
        <w:tc>
          <w:tcPr>
            <w:tcW w:w="2286"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54C83A2E" w14:textId="77777777" w:rsidR="00251DD0" w:rsidRDefault="009C0DFD">
            <w:pPr>
              <w:pBdr>
                <w:top w:val="nil"/>
                <w:left w:val="nil"/>
                <w:bottom w:val="nil"/>
                <w:right w:val="nil"/>
                <w:between w:val="nil"/>
              </w:pBdr>
              <w:jc w:val="center"/>
              <w:rPr>
                <w:rFonts w:ascii="Verdana" w:eastAsia="Verdana" w:hAnsi="Verdana" w:cs="Verdana"/>
                <w:b/>
                <w:color w:val="FFFFFF"/>
                <w:sz w:val="16"/>
                <w:szCs w:val="16"/>
              </w:rPr>
            </w:pPr>
            <w:r>
              <w:rPr>
                <w:rFonts w:ascii="Verdana" w:eastAsia="Verdana" w:hAnsi="Verdana" w:cs="Verdana"/>
                <w:b/>
                <w:color w:val="FFFFFF"/>
                <w:sz w:val="16"/>
                <w:szCs w:val="16"/>
              </w:rPr>
              <w:t>Document Source</w:t>
            </w:r>
          </w:p>
        </w:tc>
      </w:tr>
      <w:tr w:rsidR="00251DD0" w14:paraId="55B68DD8" w14:textId="77777777" w:rsidTr="00C415CD">
        <w:trPr>
          <w:trHeight w:val="879"/>
          <w:jc w:val="center"/>
        </w:trPr>
        <w:tc>
          <w:tcPr>
            <w:tcW w:w="1011" w:type="dxa"/>
            <w:tcBorders>
              <w:left w:val="single" w:sz="8" w:space="0" w:color="C0C0C0"/>
              <w:bottom w:val="single" w:sz="8" w:space="0" w:color="C0C0C0"/>
              <w:right w:val="single" w:sz="8" w:space="0" w:color="C0C0C0"/>
            </w:tcBorders>
            <w:shd w:val="clear" w:color="auto" w:fill="F2F2F2"/>
          </w:tcPr>
          <w:p w14:paraId="090548D9" w14:textId="1F574841" w:rsidR="00251DD0" w:rsidRDefault="0061194D">
            <w:pPr>
              <w:pBdr>
                <w:top w:val="nil"/>
                <w:left w:val="nil"/>
                <w:bottom w:val="nil"/>
                <w:right w:val="nil"/>
                <w:between w:val="nil"/>
              </w:pBdr>
              <w:jc w:val="center"/>
              <w:rPr>
                <w:rFonts w:ascii="Verdana" w:eastAsia="Verdana" w:hAnsi="Verdana" w:cs="Verdana"/>
                <w:color w:val="000000"/>
                <w:sz w:val="16"/>
                <w:szCs w:val="16"/>
              </w:rPr>
            </w:pPr>
            <w:r>
              <w:rPr>
                <w:rFonts w:ascii="Verdana" w:eastAsia="Verdana" w:hAnsi="Verdana" w:cs="Verdana"/>
                <w:color w:val="000000"/>
                <w:sz w:val="16"/>
                <w:szCs w:val="16"/>
              </w:rPr>
              <w:t>1</w:t>
            </w:r>
          </w:p>
        </w:tc>
        <w:tc>
          <w:tcPr>
            <w:tcW w:w="2099" w:type="dxa"/>
            <w:tcBorders>
              <w:left w:val="single" w:sz="8" w:space="0" w:color="C0C0C0"/>
              <w:bottom w:val="single" w:sz="8" w:space="0" w:color="C0C0C0"/>
              <w:right w:val="single" w:sz="8" w:space="0" w:color="C0C0C0"/>
            </w:tcBorders>
            <w:shd w:val="clear" w:color="auto" w:fill="F2F2F2"/>
          </w:tcPr>
          <w:p w14:paraId="2AC85D9D" w14:textId="77777777" w:rsidR="00251DD0" w:rsidRDefault="009C0DFD">
            <w:pPr>
              <w:pBdr>
                <w:top w:val="nil"/>
                <w:left w:val="nil"/>
                <w:bottom w:val="nil"/>
                <w:right w:val="nil"/>
                <w:between w:val="nil"/>
              </w:pBdr>
              <w:jc w:val="center"/>
              <w:rPr>
                <w:rFonts w:ascii="Verdana" w:eastAsia="Verdana" w:hAnsi="Verdana" w:cs="Verdana"/>
                <w:color w:val="000000"/>
                <w:sz w:val="16"/>
                <w:szCs w:val="16"/>
              </w:rPr>
            </w:pPr>
            <w:r>
              <w:rPr>
                <w:rFonts w:ascii="Verdana" w:eastAsia="Verdana" w:hAnsi="Verdana" w:cs="Verdana"/>
                <w:color w:val="000000"/>
                <w:sz w:val="16"/>
                <w:szCs w:val="16"/>
              </w:rPr>
              <w:t>Project Proposal</w:t>
            </w:r>
          </w:p>
        </w:tc>
        <w:tc>
          <w:tcPr>
            <w:tcW w:w="2935" w:type="dxa"/>
            <w:tcBorders>
              <w:left w:val="single" w:sz="8" w:space="0" w:color="C0C0C0"/>
              <w:bottom w:val="single" w:sz="8" w:space="0" w:color="C0C0C0"/>
              <w:right w:val="single" w:sz="8" w:space="0" w:color="C0C0C0"/>
            </w:tcBorders>
            <w:shd w:val="clear" w:color="auto" w:fill="F2F2F2"/>
          </w:tcPr>
          <w:p w14:paraId="63BC0D06" w14:textId="57DD26C2" w:rsidR="00251DD0" w:rsidRDefault="0061194D">
            <w:pPr>
              <w:pBdr>
                <w:top w:val="nil"/>
                <w:left w:val="nil"/>
                <w:bottom w:val="nil"/>
                <w:right w:val="nil"/>
                <w:between w:val="nil"/>
              </w:pBdr>
              <w:jc w:val="center"/>
              <w:rPr>
                <w:rFonts w:ascii="Verdana" w:eastAsia="Verdana" w:hAnsi="Verdana" w:cs="Verdana"/>
                <w:color w:val="000000"/>
                <w:sz w:val="16"/>
                <w:szCs w:val="16"/>
              </w:rPr>
            </w:pPr>
            <w:r>
              <w:rPr>
                <w:rFonts w:ascii="Verdana" w:eastAsia="Verdana" w:hAnsi="Verdana" w:cs="Verdana"/>
                <w:color w:val="000000"/>
                <w:sz w:val="16"/>
                <w:szCs w:val="16"/>
              </w:rPr>
              <w:t>Jan 25</w:t>
            </w:r>
            <w:r w:rsidR="009C0DFD">
              <w:rPr>
                <w:rFonts w:ascii="Verdana" w:eastAsia="Verdana" w:hAnsi="Verdana" w:cs="Verdana"/>
                <w:color w:val="000000"/>
                <w:sz w:val="16"/>
                <w:szCs w:val="16"/>
              </w:rPr>
              <w:t>, 202</w:t>
            </w:r>
            <w:r>
              <w:rPr>
                <w:rFonts w:ascii="Verdana" w:eastAsia="Verdana" w:hAnsi="Verdana" w:cs="Verdana"/>
                <w:color w:val="000000"/>
                <w:sz w:val="16"/>
                <w:szCs w:val="16"/>
              </w:rPr>
              <w:t>2</w:t>
            </w:r>
          </w:p>
        </w:tc>
        <w:tc>
          <w:tcPr>
            <w:tcW w:w="2286" w:type="dxa"/>
            <w:tcBorders>
              <w:left w:val="single" w:sz="8" w:space="0" w:color="C0C0C0"/>
              <w:bottom w:val="single" w:sz="8" w:space="0" w:color="C0C0C0"/>
              <w:right w:val="single" w:sz="8" w:space="0" w:color="C0C0C0"/>
            </w:tcBorders>
            <w:shd w:val="clear" w:color="auto" w:fill="F2F2F2"/>
          </w:tcPr>
          <w:p w14:paraId="404C99D6" w14:textId="0578EB72" w:rsidR="00251DD0" w:rsidRDefault="0061194D">
            <w:pPr>
              <w:pBdr>
                <w:top w:val="nil"/>
                <w:left w:val="nil"/>
                <w:bottom w:val="nil"/>
                <w:right w:val="nil"/>
                <w:between w:val="nil"/>
              </w:pBdr>
              <w:jc w:val="center"/>
              <w:rPr>
                <w:rFonts w:ascii="Verdana" w:eastAsia="Verdana" w:hAnsi="Verdana" w:cs="Verdana"/>
                <w:color w:val="000000"/>
                <w:sz w:val="16"/>
                <w:szCs w:val="16"/>
              </w:rPr>
            </w:pPr>
            <w:r w:rsidRPr="0061194D">
              <w:rPr>
                <w:rFonts w:ascii="Verdana" w:eastAsia="Verdana" w:hAnsi="Verdana" w:cs="Verdana"/>
                <w:color w:val="000000"/>
                <w:sz w:val="16"/>
                <w:szCs w:val="16"/>
              </w:rPr>
              <w:t>https://docs.google.com/document/d/16VBA8WBp-2iFsdYGM9HANJXvJ6IrIs6C/edit?usp=sharing&amp;ouid=116915159730958749798&amp;rtpof=true&amp;sd=true</w:t>
            </w:r>
          </w:p>
        </w:tc>
      </w:tr>
      <w:tr w:rsidR="00251DD0" w14:paraId="06BB8D43" w14:textId="77777777" w:rsidTr="00C415CD">
        <w:trPr>
          <w:trHeight w:val="879"/>
          <w:jc w:val="center"/>
        </w:trPr>
        <w:tc>
          <w:tcPr>
            <w:tcW w:w="1011" w:type="dxa"/>
            <w:tcBorders>
              <w:left w:val="single" w:sz="8" w:space="0" w:color="C0C0C0"/>
              <w:bottom w:val="single" w:sz="8" w:space="0" w:color="C0C0C0"/>
              <w:right w:val="single" w:sz="8" w:space="0" w:color="C0C0C0"/>
            </w:tcBorders>
            <w:shd w:val="clear" w:color="auto" w:fill="F2F2F2"/>
          </w:tcPr>
          <w:p w14:paraId="576C6EE9" w14:textId="727BAC45" w:rsidR="00251DD0" w:rsidRDefault="0061194D">
            <w:pPr>
              <w:pBdr>
                <w:top w:val="nil"/>
                <w:left w:val="nil"/>
                <w:bottom w:val="nil"/>
                <w:right w:val="nil"/>
                <w:between w:val="nil"/>
              </w:pBdr>
              <w:jc w:val="center"/>
              <w:rPr>
                <w:rFonts w:ascii="Verdana" w:eastAsia="Verdana" w:hAnsi="Verdana" w:cs="Verdana"/>
                <w:color w:val="000000"/>
                <w:sz w:val="16"/>
                <w:szCs w:val="16"/>
              </w:rPr>
            </w:pPr>
            <w:r>
              <w:rPr>
                <w:rFonts w:ascii="Verdana" w:eastAsia="Verdana" w:hAnsi="Verdana" w:cs="Verdana"/>
                <w:color w:val="000000"/>
                <w:sz w:val="16"/>
                <w:szCs w:val="16"/>
              </w:rPr>
              <w:t>2</w:t>
            </w:r>
          </w:p>
        </w:tc>
        <w:tc>
          <w:tcPr>
            <w:tcW w:w="2099" w:type="dxa"/>
            <w:tcBorders>
              <w:left w:val="single" w:sz="8" w:space="0" w:color="C0C0C0"/>
              <w:bottom w:val="single" w:sz="8" w:space="0" w:color="C0C0C0"/>
              <w:right w:val="single" w:sz="8" w:space="0" w:color="C0C0C0"/>
            </w:tcBorders>
            <w:shd w:val="clear" w:color="auto" w:fill="F2F2F2"/>
          </w:tcPr>
          <w:p w14:paraId="0460EC73" w14:textId="77777777" w:rsidR="00251DD0" w:rsidRDefault="0061194D">
            <w:pPr>
              <w:pBdr>
                <w:top w:val="nil"/>
                <w:left w:val="nil"/>
                <w:bottom w:val="nil"/>
                <w:right w:val="nil"/>
                <w:between w:val="nil"/>
              </w:pBdr>
              <w:jc w:val="center"/>
              <w:rPr>
                <w:rFonts w:ascii="Verdana" w:eastAsia="Verdana" w:hAnsi="Verdana" w:cs="Verdana"/>
                <w:color w:val="000000"/>
                <w:sz w:val="16"/>
                <w:szCs w:val="16"/>
              </w:rPr>
            </w:pPr>
            <w:r>
              <w:rPr>
                <w:rFonts w:ascii="Verdana" w:eastAsia="Verdana" w:hAnsi="Verdana" w:cs="Verdana"/>
                <w:color w:val="000000"/>
                <w:sz w:val="16"/>
                <w:szCs w:val="16"/>
              </w:rPr>
              <w:t>SRS</w:t>
            </w:r>
          </w:p>
          <w:p w14:paraId="75E7B982" w14:textId="41736E72" w:rsidR="0061194D" w:rsidRDefault="0061194D">
            <w:pPr>
              <w:pBdr>
                <w:top w:val="nil"/>
                <w:left w:val="nil"/>
                <w:bottom w:val="nil"/>
                <w:right w:val="nil"/>
                <w:between w:val="nil"/>
              </w:pBdr>
              <w:jc w:val="center"/>
              <w:rPr>
                <w:rFonts w:ascii="Verdana" w:eastAsia="Verdana" w:hAnsi="Verdana" w:cs="Verdana"/>
                <w:color w:val="000000"/>
                <w:sz w:val="16"/>
                <w:szCs w:val="16"/>
              </w:rPr>
            </w:pPr>
          </w:p>
        </w:tc>
        <w:tc>
          <w:tcPr>
            <w:tcW w:w="2935" w:type="dxa"/>
            <w:tcBorders>
              <w:left w:val="single" w:sz="8" w:space="0" w:color="C0C0C0"/>
              <w:bottom w:val="single" w:sz="8" w:space="0" w:color="C0C0C0"/>
              <w:right w:val="single" w:sz="8" w:space="0" w:color="C0C0C0"/>
            </w:tcBorders>
            <w:shd w:val="clear" w:color="auto" w:fill="F2F2F2"/>
          </w:tcPr>
          <w:p w14:paraId="55C49A66" w14:textId="14A1D439" w:rsidR="00251DD0" w:rsidRDefault="0061194D">
            <w:pPr>
              <w:pBdr>
                <w:top w:val="nil"/>
                <w:left w:val="nil"/>
                <w:bottom w:val="nil"/>
                <w:right w:val="nil"/>
                <w:between w:val="nil"/>
              </w:pBdr>
              <w:jc w:val="center"/>
              <w:rPr>
                <w:rFonts w:ascii="Verdana" w:eastAsia="Verdana" w:hAnsi="Verdana" w:cs="Verdana"/>
                <w:color w:val="000000"/>
                <w:sz w:val="16"/>
                <w:szCs w:val="16"/>
              </w:rPr>
            </w:pPr>
            <w:r>
              <w:rPr>
                <w:rFonts w:ascii="Verdana" w:eastAsia="Verdana" w:hAnsi="Verdana" w:cs="Verdana"/>
                <w:color w:val="000000"/>
                <w:sz w:val="16"/>
                <w:szCs w:val="16"/>
              </w:rPr>
              <w:t>Jan 25</w:t>
            </w:r>
            <w:r w:rsidR="009C0DFD">
              <w:rPr>
                <w:rFonts w:ascii="Verdana" w:eastAsia="Verdana" w:hAnsi="Verdana" w:cs="Verdana"/>
                <w:color w:val="000000"/>
                <w:sz w:val="16"/>
                <w:szCs w:val="16"/>
              </w:rPr>
              <w:t>, 202</w:t>
            </w:r>
            <w:r>
              <w:rPr>
                <w:rFonts w:ascii="Verdana" w:eastAsia="Verdana" w:hAnsi="Verdana" w:cs="Verdana"/>
                <w:color w:val="000000"/>
                <w:sz w:val="16"/>
                <w:szCs w:val="16"/>
              </w:rPr>
              <w:t>2</w:t>
            </w:r>
          </w:p>
        </w:tc>
        <w:tc>
          <w:tcPr>
            <w:tcW w:w="2286" w:type="dxa"/>
            <w:tcBorders>
              <w:left w:val="single" w:sz="8" w:space="0" w:color="C0C0C0"/>
              <w:bottom w:val="single" w:sz="8" w:space="0" w:color="C0C0C0"/>
              <w:right w:val="single" w:sz="8" w:space="0" w:color="C0C0C0"/>
            </w:tcBorders>
            <w:shd w:val="clear" w:color="auto" w:fill="F2F2F2"/>
          </w:tcPr>
          <w:p w14:paraId="726423BA" w14:textId="5D4F9A7E" w:rsidR="00251DD0" w:rsidRDefault="0061194D" w:rsidP="0061194D">
            <w:pPr>
              <w:pBdr>
                <w:top w:val="nil"/>
                <w:left w:val="nil"/>
                <w:bottom w:val="nil"/>
                <w:right w:val="nil"/>
                <w:between w:val="nil"/>
              </w:pBdr>
              <w:rPr>
                <w:rFonts w:ascii="Verdana" w:eastAsia="Verdana" w:hAnsi="Verdana" w:cs="Verdana"/>
                <w:color w:val="000000"/>
                <w:sz w:val="16"/>
                <w:szCs w:val="16"/>
              </w:rPr>
            </w:pPr>
            <w:r w:rsidRPr="0061194D">
              <w:rPr>
                <w:rFonts w:ascii="Verdana" w:eastAsia="Verdana" w:hAnsi="Verdana" w:cs="Verdana"/>
                <w:color w:val="000000"/>
                <w:sz w:val="16"/>
                <w:szCs w:val="16"/>
              </w:rPr>
              <w:t>https://docs.google.com/document/d/1IW_tUjhyGYaXb03AbM-QzOlyfIOtSjVY/edit?usp=sharing&amp;ouid=116915159730958749798&amp;rtpof=true&amp;sd=true</w:t>
            </w:r>
          </w:p>
        </w:tc>
      </w:tr>
      <w:tr w:rsidR="00251DD0" w14:paraId="3198C131" w14:textId="77777777" w:rsidTr="00C415CD">
        <w:trPr>
          <w:trHeight w:val="125"/>
          <w:jc w:val="center"/>
        </w:trPr>
        <w:tc>
          <w:tcPr>
            <w:tcW w:w="1011"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426EC06"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099" w:type="dxa"/>
            <w:tcBorders>
              <w:top w:val="single" w:sz="8" w:space="0" w:color="C0C0C0"/>
              <w:left w:val="single" w:sz="8" w:space="0" w:color="C0C0C0"/>
              <w:bottom w:val="single" w:sz="8" w:space="0" w:color="C0C0C0"/>
              <w:right w:val="single" w:sz="8" w:space="0" w:color="C0C0C0"/>
            </w:tcBorders>
            <w:shd w:val="clear" w:color="auto" w:fill="F2F2F2"/>
          </w:tcPr>
          <w:p w14:paraId="44399438"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935" w:type="dxa"/>
            <w:tcBorders>
              <w:top w:val="single" w:sz="8" w:space="0" w:color="C0C0C0"/>
              <w:left w:val="single" w:sz="8" w:space="0" w:color="C0C0C0"/>
              <w:bottom w:val="single" w:sz="8" w:space="0" w:color="C0C0C0"/>
              <w:right w:val="single" w:sz="8" w:space="0" w:color="C0C0C0"/>
            </w:tcBorders>
            <w:shd w:val="clear" w:color="auto" w:fill="F2F2F2"/>
          </w:tcPr>
          <w:p w14:paraId="6FF813B7"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286" w:type="dxa"/>
            <w:tcBorders>
              <w:top w:val="single" w:sz="8" w:space="0" w:color="C0C0C0"/>
              <w:left w:val="single" w:sz="8" w:space="0" w:color="C0C0C0"/>
              <w:bottom w:val="single" w:sz="8" w:space="0" w:color="C0C0C0"/>
              <w:right w:val="single" w:sz="8" w:space="0" w:color="C0C0C0"/>
            </w:tcBorders>
            <w:shd w:val="clear" w:color="auto" w:fill="F2F2F2"/>
          </w:tcPr>
          <w:p w14:paraId="1B19387D" w14:textId="77777777" w:rsidR="00251DD0" w:rsidRDefault="00251DD0">
            <w:pPr>
              <w:pBdr>
                <w:top w:val="nil"/>
                <w:left w:val="nil"/>
                <w:bottom w:val="nil"/>
                <w:right w:val="nil"/>
                <w:between w:val="nil"/>
              </w:pBdr>
              <w:rPr>
                <w:rFonts w:ascii="Verdana" w:eastAsia="Verdana" w:hAnsi="Verdana" w:cs="Verdana"/>
                <w:color w:val="000000"/>
                <w:sz w:val="16"/>
                <w:szCs w:val="16"/>
              </w:rPr>
            </w:pPr>
          </w:p>
        </w:tc>
      </w:tr>
      <w:tr w:rsidR="00251DD0" w14:paraId="4CC8EC44" w14:textId="77777777" w:rsidTr="00C415CD">
        <w:trPr>
          <w:trHeight w:val="135"/>
          <w:jc w:val="center"/>
        </w:trPr>
        <w:tc>
          <w:tcPr>
            <w:tcW w:w="1011"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C384DF7"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099" w:type="dxa"/>
            <w:tcBorders>
              <w:top w:val="single" w:sz="8" w:space="0" w:color="C0C0C0"/>
              <w:left w:val="single" w:sz="8" w:space="0" w:color="C0C0C0"/>
              <w:bottom w:val="single" w:sz="8" w:space="0" w:color="C0C0C0"/>
              <w:right w:val="single" w:sz="8" w:space="0" w:color="C0C0C0"/>
            </w:tcBorders>
            <w:shd w:val="clear" w:color="auto" w:fill="F2F2F2"/>
          </w:tcPr>
          <w:p w14:paraId="2713DC6A"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935" w:type="dxa"/>
            <w:tcBorders>
              <w:top w:val="single" w:sz="8" w:space="0" w:color="C0C0C0"/>
              <w:left w:val="single" w:sz="8" w:space="0" w:color="C0C0C0"/>
              <w:bottom w:val="single" w:sz="8" w:space="0" w:color="C0C0C0"/>
              <w:right w:val="single" w:sz="8" w:space="0" w:color="C0C0C0"/>
            </w:tcBorders>
            <w:shd w:val="clear" w:color="auto" w:fill="F2F2F2"/>
          </w:tcPr>
          <w:p w14:paraId="3FFBA6A0"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286" w:type="dxa"/>
            <w:tcBorders>
              <w:top w:val="single" w:sz="8" w:space="0" w:color="C0C0C0"/>
              <w:left w:val="single" w:sz="8" w:space="0" w:color="C0C0C0"/>
              <w:bottom w:val="single" w:sz="8" w:space="0" w:color="C0C0C0"/>
              <w:right w:val="single" w:sz="8" w:space="0" w:color="C0C0C0"/>
            </w:tcBorders>
            <w:shd w:val="clear" w:color="auto" w:fill="F2F2F2"/>
          </w:tcPr>
          <w:p w14:paraId="343412FB" w14:textId="77777777" w:rsidR="00251DD0" w:rsidRDefault="00251DD0">
            <w:pPr>
              <w:pBdr>
                <w:top w:val="nil"/>
                <w:left w:val="nil"/>
                <w:bottom w:val="nil"/>
                <w:right w:val="nil"/>
                <w:between w:val="nil"/>
              </w:pBdr>
              <w:rPr>
                <w:rFonts w:ascii="Verdana" w:eastAsia="Verdana" w:hAnsi="Verdana" w:cs="Verdana"/>
                <w:color w:val="000000"/>
                <w:sz w:val="16"/>
                <w:szCs w:val="16"/>
              </w:rPr>
            </w:pPr>
          </w:p>
        </w:tc>
      </w:tr>
      <w:tr w:rsidR="00251DD0" w14:paraId="719FEA9F" w14:textId="77777777" w:rsidTr="00C415CD">
        <w:trPr>
          <w:trHeight w:val="125"/>
          <w:jc w:val="center"/>
        </w:trPr>
        <w:tc>
          <w:tcPr>
            <w:tcW w:w="1011"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31CD8AD"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099" w:type="dxa"/>
            <w:tcBorders>
              <w:top w:val="single" w:sz="8" w:space="0" w:color="C0C0C0"/>
              <w:left w:val="single" w:sz="8" w:space="0" w:color="C0C0C0"/>
              <w:bottom w:val="single" w:sz="8" w:space="0" w:color="C0C0C0"/>
              <w:right w:val="single" w:sz="8" w:space="0" w:color="C0C0C0"/>
            </w:tcBorders>
            <w:shd w:val="clear" w:color="auto" w:fill="F2F2F2"/>
          </w:tcPr>
          <w:p w14:paraId="14B134E0"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935" w:type="dxa"/>
            <w:tcBorders>
              <w:top w:val="single" w:sz="8" w:space="0" w:color="C0C0C0"/>
              <w:left w:val="single" w:sz="8" w:space="0" w:color="C0C0C0"/>
              <w:bottom w:val="single" w:sz="8" w:space="0" w:color="C0C0C0"/>
              <w:right w:val="single" w:sz="8" w:space="0" w:color="C0C0C0"/>
            </w:tcBorders>
            <w:shd w:val="clear" w:color="auto" w:fill="F2F2F2"/>
          </w:tcPr>
          <w:p w14:paraId="6D46288C"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286" w:type="dxa"/>
            <w:tcBorders>
              <w:top w:val="single" w:sz="8" w:space="0" w:color="C0C0C0"/>
              <w:left w:val="single" w:sz="8" w:space="0" w:color="C0C0C0"/>
              <w:bottom w:val="single" w:sz="8" w:space="0" w:color="C0C0C0"/>
              <w:right w:val="single" w:sz="8" w:space="0" w:color="C0C0C0"/>
            </w:tcBorders>
            <w:shd w:val="clear" w:color="auto" w:fill="F2F2F2"/>
          </w:tcPr>
          <w:p w14:paraId="378E8563" w14:textId="77777777" w:rsidR="00251DD0" w:rsidRDefault="00251DD0">
            <w:pPr>
              <w:pBdr>
                <w:top w:val="nil"/>
                <w:left w:val="nil"/>
                <w:bottom w:val="nil"/>
                <w:right w:val="nil"/>
                <w:between w:val="nil"/>
              </w:pBdr>
              <w:rPr>
                <w:rFonts w:ascii="Verdana" w:eastAsia="Verdana" w:hAnsi="Verdana" w:cs="Verdana"/>
                <w:color w:val="000000"/>
                <w:sz w:val="16"/>
                <w:szCs w:val="16"/>
              </w:rPr>
            </w:pPr>
          </w:p>
        </w:tc>
      </w:tr>
      <w:tr w:rsidR="00251DD0" w14:paraId="39733FD1" w14:textId="77777777" w:rsidTr="00C415CD">
        <w:trPr>
          <w:trHeight w:val="125"/>
          <w:jc w:val="center"/>
        </w:trPr>
        <w:tc>
          <w:tcPr>
            <w:tcW w:w="1011"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EF8D6CA"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099" w:type="dxa"/>
            <w:tcBorders>
              <w:top w:val="single" w:sz="8" w:space="0" w:color="C0C0C0"/>
              <w:left w:val="single" w:sz="8" w:space="0" w:color="C0C0C0"/>
              <w:bottom w:val="single" w:sz="8" w:space="0" w:color="C0C0C0"/>
              <w:right w:val="single" w:sz="8" w:space="0" w:color="C0C0C0"/>
            </w:tcBorders>
            <w:shd w:val="clear" w:color="auto" w:fill="F2F2F2"/>
          </w:tcPr>
          <w:p w14:paraId="4B54D521"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935" w:type="dxa"/>
            <w:tcBorders>
              <w:top w:val="single" w:sz="8" w:space="0" w:color="C0C0C0"/>
              <w:left w:val="single" w:sz="8" w:space="0" w:color="C0C0C0"/>
              <w:bottom w:val="single" w:sz="8" w:space="0" w:color="C0C0C0"/>
              <w:right w:val="single" w:sz="8" w:space="0" w:color="C0C0C0"/>
            </w:tcBorders>
            <w:shd w:val="clear" w:color="auto" w:fill="F2F2F2"/>
          </w:tcPr>
          <w:p w14:paraId="10813359"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286" w:type="dxa"/>
            <w:tcBorders>
              <w:top w:val="single" w:sz="8" w:space="0" w:color="C0C0C0"/>
              <w:left w:val="single" w:sz="8" w:space="0" w:color="C0C0C0"/>
              <w:bottom w:val="single" w:sz="8" w:space="0" w:color="C0C0C0"/>
              <w:right w:val="single" w:sz="8" w:space="0" w:color="C0C0C0"/>
            </w:tcBorders>
            <w:shd w:val="clear" w:color="auto" w:fill="F2F2F2"/>
          </w:tcPr>
          <w:p w14:paraId="479BA770" w14:textId="77777777" w:rsidR="00251DD0" w:rsidRDefault="00251DD0">
            <w:pPr>
              <w:pBdr>
                <w:top w:val="nil"/>
                <w:left w:val="nil"/>
                <w:bottom w:val="nil"/>
                <w:right w:val="nil"/>
                <w:between w:val="nil"/>
              </w:pBdr>
              <w:rPr>
                <w:rFonts w:ascii="Verdana" w:eastAsia="Verdana" w:hAnsi="Verdana" w:cs="Verdana"/>
                <w:color w:val="000000"/>
                <w:sz w:val="16"/>
                <w:szCs w:val="16"/>
              </w:rPr>
            </w:pPr>
          </w:p>
        </w:tc>
      </w:tr>
      <w:tr w:rsidR="00251DD0" w14:paraId="71B20B1B" w14:textId="77777777" w:rsidTr="00C415CD">
        <w:trPr>
          <w:trHeight w:val="125"/>
          <w:jc w:val="center"/>
        </w:trPr>
        <w:tc>
          <w:tcPr>
            <w:tcW w:w="1011"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563FD62"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099" w:type="dxa"/>
            <w:tcBorders>
              <w:top w:val="single" w:sz="8" w:space="0" w:color="C0C0C0"/>
              <w:left w:val="single" w:sz="8" w:space="0" w:color="C0C0C0"/>
              <w:bottom w:val="single" w:sz="8" w:space="0" w:color="C0C0C0"/>
              <w:right w:val="single" w:sz="8" w:space="0" w:color="C0C0C0"/>
            </w:tcBorders>
            <w:shd w:val="clear" w:color="auto" w:fill="F2F2F2"/>
          </w:tcPr>
          <w:p w14:paraId="37FC64E1"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935" w:type="dxa"/>
            <w:tcBorders>
              <w:top w:val="single" w:sz="8" w:space="0" w:color="C0C0C0"/>
              <w:left w:val="single" w:sz="8" w:space="0" w:color="C0C0C0"/>
              <w:bottom w:val="single" w:sz="8" w:space="0" w:color="C0C0C0"/>
              <w:right w:val="single" w:sz="8" w:space="0" w:color="C0C0C0"/>
            </w:tcBorders>
            <w:shd w:val="clear" w:color="auto" w:fill="F2F2F2"/>
          </w:tcPr>
          <w:p w14:paraId="68B6E221"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286" w:type="dxa"/>
            <w:tcBorders>
              <w:top w:val="single" w:sz="8" w:space="0" w:color="C0C0C0"/>
              <w:left w:val="single" w:sz="8" w:space="0" w:color="C0C0C0"/>
              <w:bottom w:val="single" w:sz="8" w:space="0" w:color="C0C0C0"/>
              <w:right w:val="single" w:sz="8" w:space="0" w:color="C0C0C0"/>
            </w:tcBorders>
            <w:shd w:val="clear" w:color="auto" w:fill="F2F2F2"/>
          </w:tcPr>
          <w:p w14:paraId="4B0DF663" w14:textId="77777777" w:rsidR="00251DD0" w:rsidRDefault="00251DD0">
            <w:pPr>
              <w:pBdr>
                <w:top w:val="nil"/>
                <w:left w:val="nil"/>
                <w:bottom w:val="nil"/>
                <w:right w:val="nil"/>
                <w:between w:val="nil"/>
              </w:pBdr>
              <w:rPr>
                <w:rFonts w:ascii="Verdana" w:eastAsia="Verdana" w:hAnsi="Verdana" w:cs="Verdana"/>
                <w:color w:val="000000"/>
                <w:sz w:val="16"/>
                <w:szCs w:val="16"/>
              </w:rPr>
            </w:pPr>
          </w:p>
        </w:tc>
      </w:tr>
      <w:tr w:rsidR="00251DD0" w14:paraId="69913C7D" w14:textId="77777777" w:rsidTr="00C415CD">
        <w:trPr>
          <w:trHeight w:val="135"/>
          <w:jc w:val="center"/>
        </w:trPr>
        <w:tc>
          <w:tcPr>
            <w:tcW w:w="1011"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660EE2A"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099" w:type="dxa"/>
            <w:tcBorders>
              <w:top w:val="single" w:sz="8" w:space="0" w:color="C0C0C0"/>
              <w:left w:val="single" w:sz="8" w:space="0" w:color="C0C0C0"/>
              <w:bottom w:val="single" w:sz="8" w:space="0" w:color="C0C0C0"/>
              <w:right w:val="single" w:sz="8" w:space="0" w:color="C0C0C0"/>
            </w:tcBorders>
            <w:shd w:val="clear" w:color="auto" w:fill="F2F2F2"/>
          </w:tcPr>
          <w:p w14:paraId="5F9D95B3"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935" w:type="dxa"/>
            <w:tcBorders>
              <w:top w:val="single" w:sz="8" w:space="0" w:color="C0C0C0"/>
              <w:left w:val="single" w:sz="8" w:space="0" w:color="C0C0C0"/>
              <w:bottom w:val="single" w:sz="8" w:space="0" w:color="C0C0C0"/>
              <w:right w:val="single" w:sz="8" w:space="0" w:color="C0C0C0"/>
            </w:tcBorders>
            <w:shd w:val="clear" w:color="auto" w:fill="F2F2F2"/>
          </w:tcPr>
          <w:p w14:paraId="3B84E911"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286" w:type="dxa"/>
            <w:tcBorders>
              <w:top w:val="single" w:sz="8" w:space="0" w:color="C0C0C0"/>
              <w:left w:val="single" w:sz="8" w:space="0" w:color="C0C0C0"/>
              <w:bottom w:val="single" w:sz="8" w:space="0" w:color="C0C0C0"/>
              <w:right w:val="single" w:sz="8" w:space="0" w:color="C0C0C0"/>
            </w:tcBorders>
            <w:shd w:val="clear" w:color="auto" w:fill="F2F2F2"/>
          </w:tcPr>
          <w:p w14:paraId="74EE005F" w14:textId="77777777" w:rsidR="00251DD0" w:rsidRDefault="00251DD0">
            <w:pPr>
              <w:pBdr>
                <w:top w:val="nil"/>
                <w:left w:val="nil"/>
                <w:bottom w:val="nil"/>
                <w:right w:val="nil"/>
                <w:between w:val="nil"/>
              </w:pBdr>
              <w:rPr>
                <w:rFonts w:ascii="Verdana" w:eastAsia="Verdana" w:hAnsi="Verdana" w:cs="Verdana"/>
                <w:color w:val="000000"/>
                <w:sz w:val="16"/>
                <w:szCs w:val="16"/>
              </w:rPr>
            </w:pPr>
          </w:p>
        </w:tc>
      </w:tr>
      <w:tr w:rsidR="00251DD0" w14:paraId="2396C5B5" w14:textId="77777777" w:rsidTr="00C415CD">
        <w:trPr>
          <w:trHeight w:val="125"/>
          <w:jc w:val="center"/>
        </w:trPr>
        <w:tc>
          <w:tcPr>
            <w:tcW w:w="1011"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3CA6A8B"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099" w:type="dxa"/>
            <w:tcBorders>
              <w:top w:val="single" w:sz="8" w:space="0" w:color="C0C0C0"/>
              <w:left w:val="single" w:sz="8" w:space="0" w:color="C0C0C0"/>
              <w:bottom w:val="single" w:sz="8" w:space="0" w:color="C0C0C0"/>
              <w:right w:val="single" w:sz="8" w:space="0" w:color="C0C0C0"/>
            </w:tcBorders>
            <w:shd w:val="clear" w:color="auto" w:fill="F2F2F2"/>
          </w:tcPr>
          <w:p w14:paraId="076615E4"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935" w:type="dxa"/>
            <w:tcBorders>
              <w:top w:val="single" w:sz="8" w:space="0" w:color="C0C0C0"/>
              <w:left w:val="single" w:sz="8" w:space="0" w:color="C0C0C0"/>
              <w:bottom w:val="single" w:sz="8" w:space="0" w:color="C0C0C0"/>
              <w:right w:val="single" w:sz="8" w:space="0" w:color="C0C0C0"/>
            </w:tcBorders>
            <w:shd w:val="clear" w:color="auto" w:fill="F2F2F2"/>
          </w:tcPr>
          <w:p w14:paraId="72627290" w14:textId="77777777" w:rsidR="00251DD0" w:rsidRDefault="00251DD0">
            <w:pPr>
              <w:pBdr>
                <w:top w:val="nil"/>
                <w:left w:val="nil"/>
                <w:bottom w:val="nil"/>
                <w:right w:val="nil"/>
                <w:between w:val="nil"/>
              </w:pBdr>
              <w:rPr>
                <w:rFonts w:ascii="Verdana" w:eastAsia="Verdana" w:hAnsi="Verdana" w:cs="Verdana"/>
                <w:color w:val="000000"/>
                <w:sz w:val="16"/>
                <w:szCs w:val="16"/>
              </w:rPr>
            </w:pPr>
          </w:p>
        </w:tc>
        <w:tc>
          <w:tcPr>
            <w:tcW w:w="2286" w:type="dxa"/>
            <w:tcBorders>
              <w:top w:val="single" w:sz="8" w:space="0" w:color="C0C0C0"/>
              <w:left w:val="single" w:sz="8" w:space="0" w:color="C0C0C0"/>
              <w:bottom w:val="single" w:sz="8" w:space="0" w:color="C0C0C0"/>
              <w:right w:val="single" w:sz="8" w:space="0" w:color="C0C0C0"/>
            </w:tcBorders>
            <w:shd w:val="clear" w:color="auto" w:fill="F2F2F2"/>
          </w:tcPr>
          <w:p w14:paraId="45D1FAFE" w14:textId="77777777" w:rsidR="00251DD0" w:rsidRDefault="00251DD0">
            <w:pPr>
              <w:pBdr>
                <w:top w:val="nil"/>
                <w:left w:val="nil"/>
                <w:bottom w:val="nil"/>
                <w:right w:val="nil"/>
                <w:between w:val="nil"/>
              </w:pBdr>
              <w:rPr>
                <w:rFonts w:ascii="Verdana" w:eastAsia="Verdana" w:hAnsi="Verdana" w:cs="Verdana"/>
                <w:color w:val="000000"/>
                <w:sz w:val="16"/>
                <w:szCs w:val="16"/>
              </w:rPr>
            </w:pPr>
          </w:p>
        </w:tc>
      </w:tr>
    </w:tbl>
    <w:p w14:paraId="6A2B65A7" w14:textId="77777777" w:rsidR="00251DD0" w:rsidRDefault="00251DD0">
      <w:pPr>
        <w:pStyle w:val="Heading1"/>
      </w:pPr>
    </w:p>
    <w:p w14:paraId="6E9F3C9A" w14:textId="77777777" w:rsidR="00251DD0" w:rsidRDefault="00251DD0">
      <w:pPr>
        <w:jc w:val="both"/>
        <w:rPr>
          <w:i/>
          <w:sz w:val="20"/>
          <w:szCs w:val="20"/>
        </w:rPr>
      </w:pPr>
    </w:p>
    <w:p w14:paraId="6DE4DBE0" w14:textId="77777777" w:rsidR="00251DD0" w:rsidRDefault="00251DD0">
      <w:pPr>
        <w:jc w:val="both"/>
        <w:rPr>
          <w:i/>
          <w:sz w:val="20"/>
          <w:szCs w:val="20"/>
        </w:rPr>
      </w:pPr>
    </w:p>
    <w:p w14:paraId="7FD40AFF" w14:textId="77777777" w:rsidR="00251DD0" w:rsidRDefault="00251DD0">
      <w:pPr>
        <w:jc w:val="both"/>
        <w:rPr>
          <w:i/>
          <w:sz w:val="20"/>
          <w:szCs w:val="20"/>
        </w:rPr>
      </w:pPr>
    </w:p>
    <w:sdt>
      <w:sdtPr>
        <w:tag w:val="goog_rdk_10"/>
        <w:id w:val="-1146823017"/>
      </w:sdtPr>
      <w:sdtEndPr/>
      <w:sdtContent>
        <w:p w14:paraId="04B6C4C3" w14:textId="77777777" w:rsidR="00251DD0" w:rsidRDefault="00157DB8">
          <w:pPr>
            <w:jc w:val="both"/>
            <w:rPr>
              <w:del w:id="229" w:author="Farrukh Saleem" w:date="2002-04-01T11:18:00Z"/>
              <w:rFonts w:ascii="Century Gothic" w:eastAsia="Century Gothic" w:hAnsi="Century Gothic" w:cs="Century Gothic"/>
              <w:b/>
              <w:sz w:val="72"/>
              <w:szCs w:val="72"/>
            </w:rPr>
          </w:pPr>
          <w:sdt>
            <w:sdtPr>
              <w:tag w:val="goog_rdk_9"/>
              <w:id w:val="88205332"/>
            </w:sdtPr>
            <w:sdtEndPr/>
            <w:sdtContent/>
          </w:sdt>
        </w:p>
      </w:sdtContent>
    </w:sdt>
    <w:sdt>
      <w:sdtPr>
        <w:tag w:val="goog_rdk_12"/>
        <w:id w:val="-1312862830"/>
      </w:sdtPr>
      <w:sdtEndPr/>
      <w:sdtContent>
        <w:p w14:paraId="72A72482" w14:textId="77777777" w:rsidR="00251DD0" w:rsidRDefault="00157DB8">
          <w:pPr>
            <w:pBdr>
              <w:bottom w:val="single" w:sz="4" w:space="1" w:color="000000"/>
            </w:pBdr>
            <w:jc w:val="center"/>
            <w:rPr>
              <w:del w:id="230" w:author="Farrukh Saleem" w:date="2002-04-01T11:18:00Z"/>
              <w:rFonts w:ascii="Century Gothic" w:eastAsia="Century Gothic" w:hAnsi="Century Gothic" w:cs="Century Gothic"/>
              <w:b/>
              <w:sz w:val="72"/>
              <w:szCs w:val="72"/>
            </w:rPr>
          </w:pPr>
          <w:sdt>
            <w:sdtPr>
              <w:tag w:val="goog_rdk_11"/>
              <w:id w:val="-1469354807"/>
            </w:sdtPr>
            <w:sdtEndPr/>
            <w:sdtContent/>
          </w:sdt>
        </w:p>
      </w:sdtContent>
    </w:sdt>
    <w:sdt>
      <w:sdtPr>
        <w:tag w:val="goog_rdk_14"/>
        <w:id w:val="-576211444"/>
      </w:sdtPr>
      <w:sdtEndPr/>
      <w:sdtContent>
        <w:p w14:paraId="11308DDC" w14:textId="77777777" w:rsidR="00251DD0" w:rsidRDefault="00157DB8">
          <w:pPr>
            <w:pBdr>
              <w:bottom w:val="single" w:sz="4" w:space="1" w:color="000000"/>
            </w:pBdr>
            <w:jc w:val="center"/>
            <w:rPr>
              <w:del w:id="231" w:author="Farrukh Saleem" w:date="2002-04-01T11:18:00Z"/>
              <w:rFonts w:ascii="Century Gothic" w:eastAsia="Century Gothic" w:hAnsi="Century Gothic" w:cs="Century Gothic"/>
              <w:b/>
              <w:sz w:val="72"/>
              <w:szCs w:val="72"/>
            </w:rPr>
          </w:pPr>
          <w:sdt>
            <w:sdtPr>
              <w:tag w:val="goog_rdk_13"/>
              <w:id w:val="930094703"/>
            </w:sdtPr>
            <w:sdtEndPr/>
            <w:sdtContent/>
          </w:sdt>
        </w:p>
      </w:sdtContent>
    </w:sdt>
    <w:sdt>
      <w:sdtPr>
        <w:tag w:val="goog_rdk_16"/>
        <w:id w:val="-942449652"/>
      </w:sdtPr>
      <w:sdtEndPr/>
      <w:sdtContent>
        <w:p w14:paraId="0EBEE380" w14:textId="77777777" w:rsidR="00251DD0" w:rsidRDefault="00157DB8">
          <w:pPr>
            <w:pBdr>
              <w:bottom w:val="single" w:sz="4" w:space="1" w:color="000000"/>
            </w:pBdr>
            <w:jc w:val="center"/>
            <w:rPr>
              <w:del w:id="232" w:author="Farrukh Saleem" w:date="2002-04-01T11:18:00Z"/>
              <w:rFonts w:ascii="Century Gothic" w:eastAsia="Century Gothic" w:hAnsi="Century Gothic" w:cs="Century Gothic"/>
              <w:b/>
              <w:sz w:val="72"/>
              <w:szCs w:val="72"/>
            </w:rPr>
          </w:pPr>
          <w:sdt>
            <w:sdtPr>
              <w:tag w:val="goog_rdk_15"/>
              <w:id w:val="1636755850"/>
            </w:sdtPr>
            <w:sdtEndPr/>
            <w:sdtContent/>
          </w:sdt>
        </w:p>
      </w:sdtContent>
    </w:sdt>
    <w:p w14:paraId="4C2A7047" w14:textId="77777777" w:rsidR="00251DD0" w:rsidRDefault="00251DD0">
      <w:pPr>
        <w:pBdr>
          <w:bottom w:val="single" w:sz="4" w:space="1" w:color="000000"/>
        </w:pBdr>
        <w:jc w:val="center"/>
      </w:pPr>
    </w:p>
    <w:sectPr w:rsidR="00251DD0">
      <w:headerReference w:type="default"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932C5" w14:textId="77777777" w:rsidR="00157DB8" w:rsidRDefault="00157DB8">
      <w:r>
        <w:separator/>
      </w:r>
    </w:p>
  </w:endnote>
  <w:endnote w:type="continuationSeparator" w:id="0">
    <w:p w14:paraId="7E1B649F" w14:textId="77777777" w:rsidR="00157DB8" w:rsidRDefault="00157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5AE1" w14:textId="77777777" w:rsidR="00251DD0" w:rsidRDefault="00251DD0">
    <w:pPr>
      <w:pBdr>
        <w:top w:val="nil"/>
        <w:left w:val="nil"/>
        <w:bottom w:val="single" w:sz="4" w:space="1" w:color="000000"/>
        <w:right w:val="nil"/>
        <w:between w:val="nil"/>
      </w:pBdr>
      <w:tabs>
        <w:tab w:val="center" w:pos="4320"/>
        <w:tab w:val="right" w:pos="8640"/>
        <w:tab w:val="center" w:pos="5220"/>
        <w:tab w:val="right" w:pos="9360"/>
        <w:tab w:val="right" w:pos="10350"/>
      </w:tabs>
      <w:rPr>
        <w:rFonts w:ascii="Tahoma" w:eastAsia="Tahoma" w:hAnsi="Tahoma" w:cs="Tahoma"/>
        <w:color w:val="000000"/>
        <w:sz w:val="16"/>
        <w:szCs w:val="16"/>
      </w:rPr>
    </w:pPr>
  </w:p>
  <w:p w14:paraId="207E4AFF" w14:textId="5F9C937A" w:rsidR="00251DD0" w:rsidRDefault="004F0783">
    <w:pPr>
      <w:pBdr>
        <w:top w:val="nil"/>
        <w:left w:val="nil"/>
        <w:bottom w:val="nil"/>
        <w:right w:val="nil"/>
        <w:between w:val="nil"/>
      </w:pBdr>
      <w:tabs>
        <w:tab w:val="center" w:pos="4320"/>
        <w:tab w:val="right" w:pos="8640"/>
        <w:tab w:val="right" w:pos="8820"/>
      </w:tabs>
      <w:rPr>
        <w:color w:val="000000"/>
      </w:rPr>
    </w:pPr>
    <w:r>
      <w:rPr>
        <w:rFonts w:ascii="Tahoma" w:eastAsia="Tahoma" w:hAnsi="Tahoma" w:cs="Tahoma"/>
        <w:color w:val="000000"/>
        <w:sz w:val="16"/>
        <w:szCs w:val="16"/>
      </w:rPr>
      <w:t>January 7, 2022</w:t>
    </w:r>
    <w:r w:rsidR="009C0DFD">
      <w:rPr>
        <w:rFonts w:ascii="Tahoma" w:eastAsia="Tahoma" w:hAnsi="Tahoma" w:cs="Tahoma"/>
        <w:color w:val="000000"/>
        <w:sz w:val="16"/>
        <w:szCs w:val="16"/>
      </w:rPr>
      <w:t xml:space="preserve">                                                                                                                                                 Page </w:t>
    </w:r>
    <w:r w:rsidR="009C0DFD">
      <w:rPr>
        <w:rFonts w:ascii="Tahoma" w:eastAsia="Tahoma" w:hAnsi="Tahoma" w:cs="Tahoma"/>
        <w:color w:val="000000"/>
        <w:sz w:val="16"/>
        <w:szCs w:val="16"/>
      </w:rPr>
      <w:fldChar w:fldCharType="begin"/>
    </w:r>
    <w:r w:rsidR="009C0DFD">
      <w:rPr>
        <w:rFonts w:ascii="Tahoma" w:eastAsia="Tahoma" w:hAnsi="Tahoma" w:cs="Tahoma"/>
        <w:color w:val="000000"/>
        <w:sz w:val="16"/>
        <w:szCs w:val="16"/>
      </w:rPr>
      <w:instrText>PAGE</w:instrText>
    </w:r>
    <w:r w:rsidR="009C0DFD">
      <w:rPr>
        <w:rFonts w:ascii="Tahoma" w:eastAsia="Tahoma" w:hAnsi="Tahoma" w:cs="Tahoma"/>
        <w:color w:val="000000"/>
        <w:sz w:val="16"/>
        <w:szCs w:val="16"/>
      </w:rPr>
      <w:fldChar w:fldCharType="separate"/>
    </w:r>
    <w:r w:rsidR="00434BD3">
      <w:rPr>
        <w:rFonts w:ascii="Tahoma" w:eastAsia="Tahoma" w:hAnsi="Tahoma" w:cs="Tahoma"/>
        <w:noProof/>
        <w:color w:val="000000"/>
        <w:sz w:val="16"/>
        <w:szCs w:val="16"/>
      </w:rPr>
      <w:t>2</w:t>
    </w:r>
    <w:r w:rsidR="009C0DFD">
      <w:rPr>
        <w:rFonts w:ascii="Tahoma" w:eastAsia="Tahoma" w:hAnsi="Tahoma" w:cs="Tahoma"/>
        <w:color w:val="000000"/>
        <w:sz w:val="16"/>
        <w:szCs w:val="16"/>
      </w:rPr>
      <w:fldChar w:fldCharType="end"/>
    </w:r>
    <w:r w:rsidR="009C0DFD">
      <w:rPr>
        <w:rFonts w:ascii="Tahoma" w:eastAsia="Tahoma" w:hAnsi="Tahoma" w:cs="Tahoma"/>
        <w:color w:val="000000"/>
        <w:sz w:val="16"/>
        <w:szCs w:val="16"/>
      </w:rPr>
      <w:t xml:space="preserve"> of </w:t>
    </w:r>
    <w:r w:rsidR="009C0DFD" w:rsidRPr="004F0783">
      <w:rPr>
        <w:color w:val="000000"/>
        <w:sz w:val="16"/>
        <w:szCs w:val="16"/>
      </w:rPr>
      <w:fldChar w:fldCharType="begin"/>
    </w:r>
    <w:r w:rsidR="009C0DFD" w:rsidRPr="004F0783">
      <w:rPr>
        <w:color w:val="000000"/>
        <w:sz w:val="16"/>
        <w:szCs w:val="16"/>
      </w:rPr>
      <w:instrText>NUMPAGES</w:instrText>
    </w:r>
    <w:r w:rsidR="009C0DFD" w:rsidRPr="004F0783">
      <w:rPr>
        <w:color w:val="000000"/>
        <w:sz w:val="16"/>
        <w:szCs w:val="16"/>
      </w:rPr>
      <w:fldChar w:fldCharType="separate"/>
    </w:r>
    <w:r w:rsidR="00434BD3" w:rsidRPr="004F0783">
      <w:rPr>
        <w:noProof/>
        <w:color w:val="000000"/>
        <w:sz w:val="16"/>
        <w:szCs w:val="16"/>
      </w:rPr>
      <w:t>3</w:t>
    </w:r>
    <w:r w:rsidR="009C0DFD" w:rsidRPr="004F0783">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6A673" w14:textId="77777777" w:rsidR="00157DB8" w:rsidRDefault="00157DB8">
      <w:r>
        <w:separator/>
      </w:r>
    </w:p>
  </w:footnote>
  <w:footnote w:type="continuationSeparator" w:id="0">
    <w:p w14:paraId="3FB1689F" w14:textId="77777777" w:rsidR="00157DB8" w:rsidRDefault="00157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57813" w14:textId="2EA85C9D" w:rsidR="00251DD0" w:rsidRDefault="009C0DFD">
    <w:pPr>
      <w:pBdr>
        <w:top w:val="nil"/>
        <w:left w:val="nil"/>
        <w:bottom w:val="single" w:sz="4" w:space="1" w:color="000000"/>
        <w:right w:val="nil"/>
        <w:between w:val="nil"/>
      </w:pBdr>
      <w:tabs>
        <w:tab w:val="center" w:pos="4320"/>
        <w:tab w:val="right" w:pos="8640"/>
        <w:tab w:val="center" w:pos="5220"/>
        <w:tab w:val="right" w:pos="9360"/>
        <w:tab w:val="right" w:pos="10350"/>
      </w:tabs>
      <w:rPr>
        <w:rFonts w:ascii="Tahoma" w:eastAsia="Tahoma" w:hAnsi="Tahoma" w:cs="Tahoma"/>
        <w:color w:val="000000"/>
        <w:sz w:val="16"/>
        <w:szCs w:val="16"/>
      </w:rPr>
    </w:pPr>
    <w:r>
      <w:rPr>
        <w:rFonts w:ascii="Tahoma" w:eastAsia="Tahoma" w:hAnsi="Tahoma" w:cs="Tahoma"/>
        <w:color w:val="000000"/>
        <w:sz w:val="16"/>
        <w:szCs w:val="16"/>
      </w:rPr>
      <w:t xml:space="preserve">Project code </w:t>
    </w:r>
    <w:r w:rsidR="004F0783">
      <w:rPr>
        <w:rFonts w:ascii="Tahoma" w:eastAsia="Tahoma" w:hAnsi="Tahoma" w:cs="Tahoma"/>
        <w:color w:val="000000"/>
        <w:sz w:val="16"/>
        <w:szCs w:val="16"/>
      </w:rPr>
      <w:t>09</w:t>
    </w:r>
    <w:r>
      <w:rPr>
        <w:rFonts w:ascii="Tahoma" w:eastAsia="Tahoma" w:hAnsi="Tahoma" w:cs="Tahoma"/>
        <w:color w:val="000000"/>
        <w:sz w:val="16"/>
        <w:szCs w:val="16"/>
      </w:rPr>
      <w:tab/>
      <w:t>Software Design Specification</w:t>
    </w:r>
    <w:r>
      <w:rPr>
        <w:rFonts w:ascii="Tahoma" w:eastAsia="Tahoma" w:hAnsi="Tahoma" w:cs="Tahoma"/>
        <w:color w:val="000000"/>
        <w:sz w:val="16"/>
        <w:szCs w:val="16"/>
      </w:rPr>
      <w:tab/>
      <w:t xml:space="preserve">        Version 1</w:t>
    </w:r>
  </w:p>
  <w:p w14:paraId="469C2ABF" w14:textId="77777777" w:rsidR="00251DD0" w:rsidRDefault="00251DD0">
    <w:pPr>
      <w:pBdr>
        <w:top w:val="nil"/>
        <w:left w:val="nil"/>
        <w:bottom w:val="nil"/>
        <w:right w:val="nil"/>
        <w:between w:val="nil"/>
      </w:pBdr>
      <w:tabs>
        <w:tab w:val="center" w:pos="4320"/>
        <w:tab w:val="right" w:pos="8640"/>
      </w:tabs>
      <w:rPr>
        <w:rFonts w:ascii="Arial" w:eastAsia="Arial" w:hAnsi="Arial" w:cs="Arial"/>
        <w:b/>
        <w:color w:val="FFFFFF"/>
        <w:sz w:val="16"/>
        <w:szCs w:val="16"/>
      </w:rPr>
    </w:pPr>
  </w:p>
  <w:p w14:paraId="7020C3EA" w14:textId="77777777" w:rsidR="00251DD0" w:rsidRDefault="00251DD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C269768"/>
    <w:lvl w:ilvl="0">
      <w:start w:val="1"/>
      <w:numFmt w:val="decimal"/>
      <w:lvlText w:val="%1."/>
      <w:lvlJc w:val="left"/>
      <w:pPr>
        <w:tabs>
          <w:tab w:val="num" w:pos="643"/>
        </w:tabs>
        <w:ind w:left="643" w:hanging="360"/>
      </w:pPr>
    </w:lvl>
  </w:abstractNum>
  <w:abstractNum w:abstractNumId="1" w15:restartNumberingAfterBreak="0">
    <w:nsid w:val="00FF6C3C"/>
    <w:multiLevelType w:val="multilevel"/>
    <w:tmpl w:val="4DE81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FC2A42"/>
    <w:multiLevelType w:val="multilevel"/>
    <w:tmpl w:val="CDD4BBB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3A1614E"/>
    <w:multiLevelType w:val="multilevel"/>
    <w:tmpl w:val="E10AF450"/>
    <w:lvl w:ilvl="0">
      <w:start w:val="1"/>
      <w:numFmt w:val="decimal"/>
      <w:pStyle w:val="Heading5"/>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4B60F4"/>
    <w:multiLevelType w:val="multilevel"/>
    <w:tmpl w:val="96FA7C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443246"/>
    <w:multiLevelType w:val="multilevel"/>
    <w:tmpl w:val="2000001F"/>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D55F1D"/>
    <w:multiLevelType w:val="multilevel"/>
    <w:tmpl w:val="F118C1B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9692DB5"/>
    <w:multiLevelType w:val="multilevel"/>
    <w:tmpl w:val="6E88B04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3AA45585"/>
    <w:multiLevelType w:val="multilevel"/>
    <w:tmpl w:val="4274CD7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BA6190E"/>
    <w:multiLevelType w:val="multilevel"/>
    <w:tmpl w:val="2000001F"/>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76994"/>
    <w:multiLevelType w:val="multilevel"/>
    <w:tmpl w:val="54DCD06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ACF473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A7447C"/>
    <w:multiLevelType w:val="multilevel"/>
    <w:tmpl w:val="288C060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CE97CCD"/>
    <w:multiLevelType w:val="multilevel"/>
    <w:tmpl w:val="4850BA4C"/>
    <w:lvl w:ilvl="0">
      <w:start w:val="1"/>
      <w:numFmt w:val="decimal"/>
      <w:lvlText w:val="%1."/>
      <w:lvlJc w:val="left"/>
      <w:pPr>
        <w:ind w:left="360" w:hanging="360"/>
      </w:pPr>
      <w:rPr>
        <w:sz w:val="32"/>
        <w:szCs w:val="32"/>
      </w:r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6F450BF3"/>
    <w:multiLevelType w:val="multilevel"/>
    <w:tmpl w:val="271249C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CEA674D"/>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3"/>
  </w:num>
  <w:num w:numId="3">
    <w:abstractNumId w:val="9"/>
  </w:num>
  <w:num w:numId="4">
    <w:abstractNumId w:val="15"/>
  </w:num>
  <w:num w:numId="5">
    <w:abstractNumId w:val="1"/>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1"/>
  </w:num>
  <w:num w:numId="10">
    <w:abstractNumId w:val="4"/>
  </w:num>
  <w:num w:numId="11">
    <w:abstractNumId w:val="14"/>
  </w:num>
  <w:num w:numId="12">
    <w:abstractNumId w:val="6"/>
  </w:num>
  <w:num w:numId="13">
    <w:abstractNumId w:val="3"/>
  </w:num>
  <w:num w:numId="14">
    <w:abstractNumId w:val="12"/>
  </w:num>
  <w:num w:numId="15">
    <w:abstractNumId w:val="15"/>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DD0"/>
    <w:rsid w:val="00067491"/>
    <w:rsid w:val="000A2DBD"/>
    <w:rsid w:val="00115743"/>
    <w:rsid w:val="001164B2"/>
    <w:rsid w:val="001517C5"/>
    <w:rsid w:val="00157DB8"/>
    <w:rsid w:val="00174AD4"/>
    <w:rsid w:val="001A4D9E"/>
    <w:rsid w:val="001C7B1E"/>
    <w:rsid w:val="001E4AC1"/>
    <w:rsid w:val="001F3244"/>
    <w:rsid w:val="00251DD0"/>
    <w:rsid w:val="00260F4F"/>
    <w:rsid w:val="00387D13"/>
    <w:rsid w:val="003A1CB4"/>
    <w:rsid w:val="003B74BB"/>
    <w:rsid w:val="003E0964"/>
    <w:rsid w:val="004079EB"/>
    <w:rsid w:val="00422125"/>
    <w:rsid w:val="0043229B"/>
    <w:rsid w:val="00434BD3"/>
    <w:rsid w:val="00492EA1"/>
    <w:rsid w:val="004F0783"/>
    <w:rsid w:val="00577AFF"/>
    <w:rsid w:val="00582B84"/>
    <w:rsid w:val="005C7DAC"/>
    <w:rsid w:val="005D5B16"/>
    <w:rsid w:val="0061194D"/>
    <w:rsid w:val="00664F93"/>
    <w:rsid w:val="006B3A05"/>
    <w:rsid w:val="006F7ACD"/>
    <w:rsid w:val="00717B64"/>
    <w:rsid w:val="007A5AB5"/>
    <w:rsid w:val="007C1C87"/>
    <w:rsid w:val="0081278D"/>
    <w:rsid w:val="009C0DFD"/>
    <w:rsid w:val="009C6037"/>
    <w:rsid w:val="00A177F9"/>
    <w:rsid w:val="00AA448F"/>
    <w:rsid w:val="00B144F8"/>
    <w:rsid w:val="00B2453B"/>
    <w:rsid w:val="00B40E65"/>
    <w:rsid w:val="00B7148F"/>
    <w:rsid w:val="00BB13AE"/>
    <w:rsid w:val="00C23DEB"/>
    <w:rsid w:val="00C415CD"/>
    <w:rsid w:val="00C41954"/>
    <w:rsid w:val="00CF635E"/>
    <w:rsid w:val="00D06DA8"/>
    <w:rsid w:val="00D114D3"/>
    <w:rsid w:val="00D53321"/>
    <w:rsid w:val="00DB7E6A"/>
    <w:rsid w:val="00DD0C5B"/>
    <w:rsid w:val="00E45C53"/>
    <w:rsid w:val="00E56F96"/>
    <w:rsid w:val="00E7453B"/>
    <w:rsid w:val="00EC4224"/>
    <w:rsid w:val="00F07AEF"/>
    <w:rsid w:val="00F41C2B"/>
    <w:rsid w:val="00F629B3"/>
    <w:rsid w:val="00F85744"/>
    <w:rsid w:val="00FB6EB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500F"/>
  <w15:docId w15:val="{04FF8050-0F3F-460B-8965-1539BFEF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Number"/>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rsid w:val="00067491"/>
    <w:pPr>
      <w:keepNext/>
      <w:spacing w:before="240" w:after="60"/>
      <w:outlineLvl w:val="1"/>
    </w:pPr>
    <w:rPr>
      <w:rFonts w:ascii="Arial" w:eastAsia="Arial" w:hAnsi="Arial" w:cs="Arial"/>
      <w:b/>
      <w:i/>
      <w:szCs w:val="28"/>
    </w:rPr>
  </w:style>
  <w:style w:type="paragraph" w:styleId="Heading3">
    <w:name w:val="heading 3"/>
    <w:basedOn w:val="Normal"/>
    <w:next w:val="Normal"/>
    <w:uiPriority w:val="9"/>
    <w:unhideWhenUsed/>
    <w:qFormat/>
    <w:pPr>
      <w:keepNext/>
      <w:spacing w:before="240" w:after="60"/>
      <w:ind w:left="5040"/>
      <w:outlineLvl w:val="2"/>
    </w:pPr>
    <w:rPr>
      <w:rFonts w:ascii="Arial" w:eastAsia="Arial" w:hAnsi="Arial" w:cs="Arial"/>
      <w:sz w:val="28"/>
      <w:szCs w:val="28"/>
    </w:rPr>
  </w:style>
  <w:style w:type="paragraph" w:styleId="Heading4">
    <w:name w:val="heading 4"/>
    <w:basedOn w:val="ListContinue"/>
    <w:next w:val="Normal"/>
    <w:autoRedefine/>
    <w:uiPriority w:val="9"/>
    <w:unhideWhenUsed/>
    <w:qFormat/>
    <w:rsid w:val="004F0783"/>
    <w:pPr>
      <w:keepNext/>
      <w:ind w:left="864" w:hanging="864"/>
      <w:outlineLvl w:val="3"/>
    </w:pPr>
    <w:rPr>
      <w:b/>
      <w:sz w:val="28"/>
    </w:rPr>
  </w:style>
  <w:style w:type="paragraph" w:styleId="Heading5">
    <w:name w:val="heading 5"/>
    <w:basedOn w:val="Normal"/>
    <w:next w:val="Normal"/>
    <w:autoRedefine/>
    <w:uiPriority w:val="9"/>
    <w:unhideWhenUsed/>
    <w:qFormat/>
    <w:rsid w:val="001164B2"/>
    <w:pPr>
      <w:keepNext/>
      <w:numPr>
        <w:numId w:val="13"/>
      </w:numPr>
      <w:outlineLvl w:val="4"/>
    </w:pPr>
    <w:rPr>
      <w:rFonts w:ascii="Arial" w:eastAsia="Arial" w:hAnsi="Arial"/>
      <w:b/>
    </w:rPr>
  </w:style>
  <w:style w:type="paragraph" w:styleId="Heading6">
    <w:name w:val="heading 6"/>
    <w:basedOn w:val="Normal"/>
    <w:next w:val="Normal"/>
    <w:uiPriority w:val="9"/>
    <w:semiHidden/>
    <w:unhideWhenUsed/>
    <w:qFormat/>
    <w:pPr>
      <w:keepNext/>
      <w:ind w:left="1152" w:hanging="1152"/>
      <w:jc w:val="center"/>
      <w:outlineLvl w:val="5"/>
    </w:pPr>
    <w:rPr>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spacing w:before="240" w:after="60"/>
      <w:jc w:val="both"/>
    </w:pPr>
    <w:rPr>
      <w:rFonts w:ascii="Verdana" w:eastAsia="Verdana" w:hAnsi="Verdana" w:cs="Verdana"/>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DB7E6A"/>
    <w:pPr>
      <w:spacing w:after="200"/>
    </w:pPr>
    <w:rPr>
      <w:i/>
      <w:iCs/>
      <w:color w:val="1F497D" w:themeColor="text2"/>
      <w:sz w:val="18"/>
      <w:szCs w:val="18"/>
    </w:rPr>
  </w:style>
  <w:style w:type="paragraph" w:styleId="TOC3">
    <w:name w:val="toc 3"/>
    <w:basedOn w:val="Normal"/>
    <w:next w:val="Normal"/>
    <w:autoRedefine/>
    <w:uiPriority w:val="39"/>
    <w:unhideWhenUsed/>
    <w:rsid w:val="00F629B3"/>
    <w:pPr>
      <w:spacing w:after="100"/>
      <w:ind w:left="480"/>
    </w:pPr>
  </w:style>
  <w:style w:type="paragraph" w:styleId="TOC1">
    <w:name w:val="toc 1"/>
    <w:basedOn w:val="Normal"/>
    <w:next w:val="Normal"/>
    <w:autoRedefine/>
    <w:uiPriority w:val="39"/>
    <w:unhideWhenUsed/>
    <w:rsid w:val="00F41C2B"/>
    <w:rPr>
      <w:rFonts w:eastAsia="Arial Black"/>
    </w:rPr>
  </w:style>
  <w:style w:type="paragraph" w:styleId="TOC4">
    <w:name w:val="toc 4"/>
    <w:basedOn w:val="Normal"/>
    <w:next w:val="Normal"/>
    <w:autoRedefine/>
    <w:uiPriority w:val="39"/>
    <w:unhideWhenUsed/>
    <w:rsid w:val="00F629B3"/>
    <w:pPr>
      <w:spacing w:after="100"/>
      <w:ind w:left="720"/>
    </w:pPr>
  </w:style>
  <w:style w:type="character" w:styleId="Hyperlink">
    <w:name w:val="Hyperlink"/>
    <w:basedOn w:val="DefaultParagraphFont"/>
    <w:uiPriority w:val="99"/>
    <w:unhideWhenUsed/>
    <w:rsid w:val="00F629B3"/>
    <w:rPr>
      <w:color w:val="0000FF" w:themeColor="hyperlink"/>
      <w:u w:val="single"/>
    </w:rPr>
  </w:style>
  <w:style w:type="paragraph" w:styleId="Header">
    <w:name w:val="header"/>
    <w:basedOn w:val="Normal"/>
    <w:link w:val="HeaderChar"/>
    <w:uiPriority w:val="99"/>
    <w:unhideWhenUsed/>
    <w:rsid w:val="00D114D3"/>
    <w:pPr>
      <w:tabs>
        <w:tab w:val="center" w:pos="4513"/>
        <w:tab w:val="right" w:pos="9026"/>
      </w:tabs>
    </w:pPr>
  </w:style>
  <w:style w:type="character" w:customStyle="1" w:styleId="HeaderChar">
    <w:name w:val="Header Char"/>
    <w:basedOn w:val="DefaultParagraphFont"/>
    <w:link w:val="Header"/>
    <w:uiPriority w:val="99"/>
    <w:rsid w:val="00D114D3"/>
  </w:style>
  <w:style w:type="paragraph" w:styleId="Footer">
    <w:name w:val="footer"/>
    <w:basedOn w:val="Normal"/>
    <w:link w:val="FooterChar"/>
    <w:uiPriority w:val="99"/>
    <w:unhideWhenUsed/>
    <w:rsid w:val="00D114D3"/>
    <w:pPr>
      <w:tabs>
        <w:tab w:val="center" w:pos="4513"/>
        <w:tab w:val="right" w:pos="9026"/>
      </w:tabs>
    </w:pPr>
  </w:style>
  <w:style w:type="character" w:customStyle="1" w:styleId="FooterChar">
    <w:name w:val="Footer Char"/>
    <w:basedOn w:val="DefaultParagraphFont"/>
    <w:link w:val="Footer"/>
    <w:uiPriority w:val="99"/>
    <w:rsid w:val="00D114D3"/>
  </w:style>
  <w:style w:type="paragraph" w:styleId="TOC5">
    <w:name w:val="toc 5"/>
    <w:basedOn w:val="Normal"/>
    <w:next w:val="Normal"/>
    <w:autoRedefine/>
    <w:uiPriority w:val="39"/>
    <w:unhideWhenUsed/>
    <w:rsid w:val="001164B2"/>
    <w:pPr>
      <w:spacing w:after="100"/>
      <w:ind w:left="960"/>
    </w:pPr>
  </w:style>
  <w:style w:type="paragraph" w:styleId="ListContinue">
    <w:name w:val="List Continue"/>
    <w:basedOn w:val="Normal"/>
    <w:uiPriority w:val="99"/>
    <w:semiHidden/>
    <w:unhideWhenUsed/>
    <w:rsid w:val="00D53321"/>
    <w:pPr>
      <w:spacing w:after="120"/>
      <w:ind w:left="283"/>
      <w:contextualSpacing/>
    </w:pPr>
  </w:style>
  <w:style w:type="paragraph" w:styleId="ListNumber">
    <w:name w:val="List Number"/>
    <w:basedOn w:val="Normal"/>
    <w:uiPriority w:val="99"/>
    <w:semiHidden/>
    <w:unhideWhenUsed/>
    <w:rsid w:val="00174AD4"/>
    <w:pPr>
      <w:contextualSpacing/>
    </w:pPr>
  </w:style>
  <w:style w:type="paragraph" w:styleId="ListParagraph">
    <w:name w:val="List Paragraph"/>
    <w:basedOn w:val="Normal"/>
    <w:uiPriority w:val="34"/>
    <w:qFormat/>
    <w:rsid w:val="00F07AEF"/>
    <w:pPr>
      <w:ind w:left="720"/>
      <w:contextualSpacing/>
    </w:pPr>
  </w:style>
  <w:style w:type="paragraph" w:styleId="BodyText">
    <w:name w:val="Body Text"/>
    <w:basedOn w:val="Normal"/>
    <w:link w:val="BodyTextChar"/>
    <w:uiPriority w:val="99"/>
    <w:unhideWhenUsed/>
    <w:rsid w:val="00582B84"/>
    <w:pPr>
      <w:jc w:val="both"/>
    </w:pPr>
  </w:style>
  <w:style w:type="character" w:customStyle="1" w:styleId="BodyTextChar">
    <w:name w:val="Body Text Char"/>
    <w:basedOn w:val="DefaultParagraphFont"/>
    <w:link w:val="BodyText"/>
    <w:uiPriority w:val="99"/>
    <w:rsid w:val="00582B84"/>
  </w:style>
  <w:style w:type="paragraph" w:styleId="TOCHeading">
    <w:name w:val="TOC Heading"/>
    <w:basedOn w:val="Heading1"/>
    <w:next w:val="Normal"/>
    <w:uiPriority w:val="39"/>
    <w:unhideWhenUsed/>
    <w:qFormat/>
    <w:rsid w:val="003E0964"/>
    <w:pPr>
      <w:keepLines/>
      <w:spacing w:after="0" w:line="259" w:lineRule="auto"/>
      <w:contextualSpacing w:val="0"/>
      <w:outlineLvl w:val="9"/>
    </w:pPr>
    <w:rPr>
      <w:rFonts w:asciiTheme="majorHAnsi" w:eastAsiaTheme="majorEastAsia" w:hAnsiTheme="majorHAnsi" w:cstheme="majorBidi"/>
      <w:b w:val="0"/>
      <w:color w:val="365F91" w:themeColor="accent1" w:themeShade="BF"/>
      <w:lang w:eastAsia="en-US"/>
    </w:rPr>
  </w:style>
  <w:style w:type="paragraph" w:styleId="TOC2">
    <w:name w:val="toc 2"/>
    <w:basedOn w:val="Normal"/>
    <w:next w:val="Normal"/>
    <w:autoRedefine/>
    <w:uiPriority w:val="39"/>
    <w:unhideWhenUsed/>
    <w:rsid w:val="003E0964"/>
    <w:pPr>
      <w:spacing w:after="100" w:line="259" w:lineRule="auto"/>
      <w:ind w:left="220"/>
    </w:pPr>
    <w:rPr>
      <w:rFonts w:asciiTheme="minorHAnsi" w:eastAsiaTheme="minorEastAsia"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7504">
      <w:bodyDiv w:val="1"/>
      <w:marLeft w:val="0"/>
      <w:marRight w:val="0"/>
      <w:marTop w:val="0"/>
      <w:marBottom w:val="0"/>
      <w:divBdr>
        <w:top w:val="none" w:sz="0" w:space="0" w:color="auto"/>
        <w:left w:val="none" w:sz="0" w:space="0" w:color="auto"/>
        <w:bottom w:val="none" w:sz="0" w:space="0" w:color="auto"/>
        <w:right w:val="none" w:sz="0" w:space="0" w:color="auto"/>
      </w:divBdr>
    </w:div>
    <w:div w:id="139807570">
      <w:bodyDiv w:val="1"/>
      <w:marLeft w:val="0"/>
      <w:marRight w:val="0"/>
      <w:marTop w:val="0"/>
      <w:marBottom w:val="0"/>
      <w:divBdr>
        <w:top w:val="none" w:sz="0" w:space="0" w:color="auto"/>
        <w:left w:val="none" w:sz="0" w:space="0" w:color="auto"/>
        <w:bottom w:val="none" w:sz="0" w:space="0" w:color="auto"/>
        <w:right w:val="none" w:sz="0" w:space="0" w:color="auto"/>
      </w:divBdr>
    </w:div>
    <w:div w:id="164051255">
      <w:bodyDiv w:val="1"/>
      <w:marLeft w:val="0"/>
      <w:marRight w:val="0"/>
      <w:marTop w:val="0"/>
      <w:marBottom w:val="0"/>
      <w:divBdr>
        <w:top w:val="none" w:sz="0" w:space="0" w:color="auto"/>
        <w:left w:val="none" w:sz="0" w:space="0" w:color="auto"/>
        <w:bottom w:val="none" w:sz="0" w:space="0" w:color="auto"/>
        <w:right w:val="none" w:sz="0" w:space="0" w:color="auto"/>
      </w:divBdr>
    </w:div>
    <w:div w:id="324894534">
      <w:bodyDiv w:val="1"/>
      <w:marLeft w:val="0"/>
      <w:marRight w:val="0"/>
      <w:marTop w:val="0"/>
      <w:marBottom w:val="0"/>
      <w:divBdr>
        <w:top w:val="none" w:sz="0" w:space="0" w:color="auto"/>
        <w:left w:val="none" w:sz="0" w:space="0" w:color="auto"/>
        <w:bottom w:val="none" w:sz="0" w:space="0" w:color="auto"/>
        <w:right w:val="none" w:sz="0" w:space="0" w:color="auto"/>
      </w:divBdr>
    </w:div>
    <w:div w:id="456140450">
      <w:bodyDiv w:val="1"/>
      <w:marLeft w:val="0"/>
      <w:marRight w:val="0"/>
      <w:marTop w:val="0"/>
      <w:marBottom w:val="0"/>
      <w:divBdr>
        <w:top w:val="none" w:sz="0" w:space="0" w:color="auto"/>
        <w:left w:val="none" w:sz="0" w:space="0" w:color="auto"/>
        <w:bottom w:val="none" w:sz="0" w:space="0" w:color="auto"/>
        <w:right w:val="none" w:sz="0" w:space="0" w:color="auto"/>
      </w:divBdr>
    </w:div>
    <w:div w:id="1476333283">
      <w:bodyDiv w:val="1"/>
      <w:marLeft w:val="0"/>
      <w:marRight w:val="0"/>
      <w:marTop w:val="0"/>
      <w:marBottom w:val="0"/>
      <w:divBdr>
        <w:top w:val="none" w:sz="0" w:space="0" w:color="auto"/>
        <w:left w:val="none" w:sz="0" w:space="0" w:color="auto"/>
        <w:bottom w:val="none" w:sz="0" w:space="0" w:color="auto"/>
        <w:right w:val="none" w:sz="0" w:space="0" w:color="auto"/>
      </w:divBdr>
    </w:div>
    <w:div w:id="2006738834">
      <w:bodyDiv w:val="1"/>
      <w:marLeft w:val="0"/>
      <w:marRight w:val="0"/>
      <w:marTop w:val="0"/>
      <w:marBottom w:val="0"/>
      <w:divBdr>
        <w:top w:val="none" w:sz="0" w:space="0" w:color="auto"/>
        <w:left w:val="none" w:sz="0" w:space="0" w:color="auto"/>
        <w:bottom w:val="none" w:sz="0" w:space="0" w:color="auto"/>
        <w:right w:val="none" w:sz="0" w:space="0" w:color="auto"/>
      </w:divBdr>
    </w:div>
    <w:div w:id="2079743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5tcJYSFdQ4WtjOLg/2FoA5IZJig==">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</go:docsCustomData>
</go:gDocsCustomXmlDataStorage>
</file>

<file path=customXml/itemProps1.xml><?xml version="1.0" encoding="utf-8"?>
<ds:datastoreItem xmlns:ds="http://schemas.openxmlformats.org/officeDocument/2006/customXml" ds:itemID="{6F1D35E5-6B0E-4BCA-8E7C-70D95AB195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25</Pages>
  <Words>4738</Words>
  <Characters>27009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17</cp:revision>
  <dcterms:created xsi:type="dcterms:W3CDTF">2022-01-09T15:43:00Z</dcterms:created>
  <dcterms:modified xsi:type="dcterms:W3CDTF">2022-01-27T03:50:00Z</dcterms:modified>
</cp:coreProperties>
</file>